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279"/>
        <w:tblW w:w="0" w:type="auto"/>
        <w:tblLook w:val="04A0" w:firstRow="1" w:lastRow="0" w:firstColumn="1" w:lastColumn="0" w:noHBand="0" w:noVBand="1"/>
      </w:tblPr>
      <w:tblGrid>
        <w:gridCol w:w="9350"/>
      </w:tblGrid>
      <w:tr w:rsidR="00EC5E6C" w14:paraId="50ACA7BC" w14:textId="77777777" w:rsidTr="00EC5E6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4E79" w:themeFill="accent1" w:themeFillShade="80"/>
          </w:tcPr>
          <w:p w14:paraId="60E47FB8" w14:textId="3C5BBF10" w:rsidR="00EC5E6C" w:rsidRPr="002647FF" w:rsidRDefault="00B016FB" w:rsidP="00B016FB">
            <w:pPr>
              <w:jc w:val="center"/>
              <w:rPr>
                <w:rFonts w:ascii="Arial" w:hAnsi="Arial" w:cs="Arial"/>
                <w:b/>
                <w:color w:val="FFFFFF" w:themeColor="background1"/>
                <w:sz w:val="24"/>
                <w:szCs w:val="24"/>
              </w:rPr>
            </w:pPr>
            <w:r>
              <w:rPr>
                <w:rFonts w:ascii="Arial" w:hAnsi="Arial" w:cs="Arial"/>
                <w:b/>
                <w:color w:val="FFFFFF" w:themeColor="background1"/>
                <w:sz w:val="24"/>
                <w:szCs w:val="24"/>
              </w:rPr>
              <w:t>V</w:t>
            </w:r>
            <w:r w:rsidR="00EC5E6C" w:rsidRPr="002647FF">
              <w:rPr>
                <w:rFonts w:ascii="Arial" w:hAnsi="Arial" w:cs="Arial"/>
                <w:b/>
                <w:color w:val="FFFFFF" w:themeColor="background1"/>
                <w:sz w:val="24"/>
                <w:szCs w:val="24"/>
              </w:rPr>
              <w:t>oicemail</w:t>
            </w:r>
          </w:p>
          <w:p w14:paraId="66E3EA9E" w14:textId="07EB172B" w:rsidR="00516E6B" w:rsidRPr="002647FF" w:rsidRDefault="00516E6B" w:rsidP="00EC5E6C">
            <w:pPr>
              <w:jc w:val="center"/>
              <w:rPr>
                <w:rFonts w:ascii="Arial" w:hAnsi="Arial" w:cs="Arial"/>
                <w:b/>
                <w:color w:val="FFFFFF" w:themeColor="background1"/>
                <w:sz w:val="20"/>
                <w:szCs w:val="20"/>
              </w:rPr>
            </w:pPr>
          </w:p>
        </w:tc>
      </w:tr>
      <w:tr w:rsidR="00EC5E6C" w:rsidRPr="009259AF" w14:paraId="6C5E1451" w14:textId="77777777" w:rsidTr="00EC5E6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39E3885" w14:textId="77777777" w:rsidR="00516E6B" w:rsidRPr="002647FF" w:rsidRDefault="00516E6B" w:rsidP="00EC5E6C">
            <w:pPr>
              <w:rPr>
                <w:rFonts w:ascii="Arial" w:hAnsi="Arial" w:cs="Arial"/>
                <w:sz w:val="20"/>
                <w:szCs w:val="20"/>
              </w:rPr>
            </w:pPr>
          </w:p>
          <w:p w14:paraId="12811F6A" w14:textId="4FFC7841" w:rsidR="00EC5E6C" w:rsidRPr="002647FF" w:rsidRDefault="00EC5E6C" w:rsidP="00EC5E6C">
            <w:pPr>
              <w:rPr>
                <w:rFonts w:ascii="Arial" w:hAnsi="Arial" w:cs="Arial"/>
                <w:sz w:val="20"/>
                <w:szCs w:val="20"/>
              </w:rPr>
            </w:pPr>
            <w:r w:rsidRPr="002647FF">
              <w:rPr>
                <w:rFonts w:ascii="Arial" w:hAnsi="Arial" w:cs="Arial"/>
                <w:sz w:val="20"/>
                <w:szCs w:val="20"/>
              </w:rPr>
              <w:t xml:space="preserve">Hello, my name is </w:t>
            </w:r>
            <w:r w:rsidRPr="002647FF">
              <w:rPr>
                <w:rFonts w:ascii="Arial" w:hAnsi="Arial" w:cs="Arial"/>
                <w:color w:val="0070C0"/>
                <w:sz w:val="20"/>
                <w:szCs w:val="20"/>
              </w:rPr>
              <w:t xml:space="preserve">[Your Name] </w:t>
            </w:r>
            <w:r w:rsidRPr="002647FF">
              <w:rPr>
                <w:rFonts w:ascii="Arial" w:hAnsi="Arial" w:cs="Arial"/>
                <w:sz w:val="20"/>
                <w:szCs w:val="20"/>
              </w:rPr>
              <w:t xml:space="preserve">and I’m calling from the UCI Center for Clinical Research.  I’m calling regarding a referral we received that someone at this number is interested in a clinical trial we have.  If you or someone you know if still interested, please give us a call back at </w:t>
            </w:r>
            <w:r w:rsidRPr="002647FF">
              <w:rPr>
                <w:rFonts w:ascii="Arial" w:hAnsi="Arial" w:cs="Arial"/>
                <w:color w:val="0070C0"/>
                <w:sz w:val="20"/>
                <w:szCs w:val="20"/>
              </w:rPr>
              <w:t xml:space="preserve">[Phone Number], </w:t>
            </w:r>
            <w:r w:rsidRPr="002647FF">
              <w:rPr>
                <w:rFonts w:ascii="Arial" w:hAnsi="Arial" w:cs="Arial"/>
                <w:sz w:val="20"/>
                <w:szCs w:val="20"/>
              </w:rPr>
              <w:t xml:space="preserve">again that’s </w:t>
            </w:r>
            <w:r w:rsidRPr="002647FF">
              <w:rPr>
                <w:rFonts w:ascii="Arial" w:hAnsi="Arial" w:cs="Arial"/>
                <w:color w:val="0070C0"/>
                <w:sz w:val="20"/>
                <w:szCs w:val="20"/>
              </w:rPr>
              <w:t xml:space="preserve">[Phone Number] </w:t>
            </w:r>
            <w:r w:rsidRPr="002647FF">
              <w:rPr>
                <w:rFonts w:ascii="Arial" w:hAnsi="Arial" w:cs="Arial"/>
                <w:sz w:val="20"/>
                <w:szCs w:val="20"/>
              </w:rPr>
              <w:t>at your earliest convenience.</w:t>
            </w:r>
          </w:p>
          <w:p w14:paraId="7E9EDCCD" w14:textId="77777777" w:rsidR="00EC5E6C" w:rsidRPr="002647FF" w:rsidRDefault="00EC5E6C" w:rsidP="00EC5E6C">
            <w:pPr>
              <w:rPr>
                <w:rFonts w:ascii="Arial" w:hAnsi="Arial" w:cs="Arial"/>
                <w:sz w:val="20"/>
                <w:szCs w:val="20"/>
              </w:rPr>
            </w:pPr>
          </w:p>
          <w:p w14:paraId="0416840E" w14:textId="77777777" w:rsidR="00EC5E6C" w:rsidRPr="002647FF" w:rsidRDefault="00EC5E6C" w:rsidP="00EC5E6C">
            <w:pPr>
              <w:rPr>
                <w:rFonts w:ascii="Arial" w:hAnsi="Arial" w:cs="Arial"/>
                <w:sz w:val="20"/>
                <w:szCs w:val="20"/>
              </w:rPr>
            </w:pPr>
            <w:r w:rsidRPr="002647FF">
              <w:rPr>
                <w:rFonts w:ascii="Arial" w:hAnsi="Arial" w:cs="Arial"/>
                <w:sz w:val="20"/>
                <w:szCs w:val="20"/>
              </w:rPr>
              <w:t>Thank you and have a great rest of your day!</w:t>
            </w:r>
          </w:p>
          <w:p w14:paraId="7613B044" w14:textId="3904B167" w:rsidR="00516E6B" w:rsidRPr="002647FF" w:rsidRDefault="00516E6B" w:rsidP="00EC5E6C">
            <w:pPr>
              <w:rPr>
                <w:sz w:val="20"/>
                <w:szCs w:val="20"/>
              </w:rPr>
            </w:pPr>
          </w:p>
        </w:tc>
      </w:tr>
    </w:tbl>
    <w:p w14:paraId="7C292AA1" w14:textId="1E191579" w:rsidR="009E4259" w:rsidRPr="002647FF" w:rsidRDefault="009E4259" w:rsidP="00136196">
      <w:pPr>
        <w:jc w:val="center"/>
        <w:rPr>
          <w:rFonts w:ascii="Arial" w:hAnsi="Arial" w:cs="Arial"/>
          <w:b/>
          <w:sz w:val="20"/>
          <w:szCs w:val="20"/>
          <w:u w:val="single"/>
        </w:rPr>
      </w:pPr>
    </w:p>
    <w:p w14:paraId="2EF4A66E" w14:textId="6E97D1D6" w:rsidR="009E4259" w:rsidRPr="002647FF" w:rsidRDefault="009E4259" w:rsidP="00516E6B">
      <w:pPr>
        <w:rPr>
          <w:rFonts w:ascii="Arial" w:hAnsi="Arial" w:cs="Arial"/>
          <w:b/>
          <w:sz w:val="20"/>
          <w:szCs w:val="20"/>
          <w:u w:val="single"/>
        </w:rPr>
      </w:pPr>
    </w:p>
    <w:p w14:paraId="5159FDD2" w14:textId="77777777" w:rsidR="00BF6688" w:rsidRPr="002647FF" w:rsidRDefault="00BF6688" w:rsidP="00516E6B">
      <w:pPr>
        <w:rPr>
          <w:rFonts w:ascii="Arial" w:hAnsi="Arial" w:cs="Arial"/>
          <w:b/>
          <w:sz w:val="20"/>
          <w:szCs w:val="20"/>
          <w:u w:val="single"/>
        </w:rPr>
      </w:pPr>
    </w:p>
    <w:tbl>
      <w:tblPr>
        <w:tblStyle w:val="TableGrid"/>
        <w:tblW w:w="0" w:type="auto"/>
        <w:tblLook w:val="04A0" w:firstRow="1" w:lastRow="0" w:firstColumn="1" w:lastColumn="0" w:noHBand="0" w:noVBand="1"/>
      </w:tblPr>
      <w:tblGrid>
        <w:gridCol w:w="1795"/>
        <w:gridCol w:w="7555"/>
      </w:tblGrid>
      <w:tr w:rsidR="00516E6B" w:rsidRPr="002647FF" w14:paraId="39D14368" w14:textId="77777777" w:rsidTr="00516E6B">
        <w:tc>
          <w:tcPr>
            <w:tcW w:w="9350" w:type="dxa"/>
            <w:gridSpan w:val="2"/>
            <w:tcBorders>
              <w:top w:val="single" w:sz="4" w:space="0" w:color="5B9BD5" w:themeColor="accent1"/>
              <w:left w:val="single" w:sz="4" w:space="0" w:color="5B9BD5" w:themeColor="accent1"/>
              <w:bottom w:val="single" w:sz="4" w:space="0" w:color="5B9BD5" w:themeColor="accent1"/>
            </w:tcBorders>
            <w:shd w:val="clear" w:color="auto" w:fill="1F4E79" w:themeFill="accent1" w:themeFillShade="80"/>
          </w:tcPr>
          <w:p w14:paraId="58552003" w14:textId="790153E4" w:rsidR="00516E6B" w:rsidRPr="002647FF" w:rsidRDefault="00516E6B" w:rsidP="00B016FB">
            <w:pPr>
              <w:jc w:val="center"/>
              <w:rPr>
                <w:rFonts w:ascii="Arial" w:hAnsi="Arial" w:cs="Arial"/>
                <w:b/>
                <w:bCs/>
                <w:color w:val="FFFFFF" w:themeColor="background1"/>
                <w:sz w:val="24"/>
                <w:szCs w:val="24"/>
              </w:rPr>
            </w:pPr>
            <w:r w:rsidRPr="002647FF">
              <w:rPr>
                <w:rFonts w:ascii="Arial" w:hAnsi="Arial" w:cs="Arial"/>
                <w:b/>
                <w:bCs/>
                <w:color w:val="FFFFFF" w:themeColor="background1"/>
                <w:sz w:val="24"/>
                <w:szCs w:val="24"/>
              </w:rPr>
              <w:t>Introduction</w:t>
            </w:r>
          </w:p>
          <w:p w14:paraId="48E656BF" w14:textId="77777777" w:rsidR="00516E6B" w:rsidRDefault="00516E6B" w:rsidP="00516E6B">
            <w:pPr>
              <w:jc w:val="center"/>
              <w:rPr>
                <w:rFonts w:ascii="Arial" w:hAnsi="Arial" w:cs="Arial"/>
                <w:b/>
                <w:bCs/>
                <w:color w:val="FFFFFF" w:themeColor="background1"/>
                <w:sz w:val="16"/>
                <w:szCs w:val="16"/>
              </w:rPr>
            </w:pPr>
            <w:r w:rsidRPr="002647FF">
              <w:rPr>
                <w:rFonts w:ascii="Arial" w:hAnsi="Arial" w:cs="Arial"/>
                <w:b/>
                <w:bCs/>
                <w:color w:val="FFFFFF" w:themeColor="background1"/>
                <w:sz w:val="16"/>
                <w:szCs w:val="16"/>
              </w:rPr>
              <w:t>(Received Call)</w:t>
            </w:r>
          </w:p>
          <w:p w14:paraId="2C46F928" w14:textId="55F23BA0" w:rsidR="00B016FB" w:rsidRPr="002647FF" w:rsidRDefault="00B016FB" w:rsidP="00516E6B">
            <w:pPr>
              <w:jc w:val="center"/>
              <w:rPr>
                <w:rFonts w:ascii="Arial" w:hAnsi="Arial" w:cs="Arial"/>
                <w:b/>
                <w:bCs/>
                <w:color w:val="FFFFFF" w:themeColor="background1"/>
                <w:sz w:val="16"/>
                <w:szCs w:val="16"/>
              </w:rPr>
            </w:pPr>
          </w:p>
        </w:tc>
      </w:tr>
      <w:tr w:rsidR="00516E6B" w:rsidRPr="002647FF" w14:paraId="0B956C02" w14:textId="77777777" w:rsidTr="00516E6B">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EC9427" w14:textId="77777777" w:rsidR="00516E6B" w:rsidRPr="002647FF" w:rsidRDefault="00516E6B" w:rsidP="00516E6B">
            <w:pPr>
              <w:rPr>
                <w:rFonts w:ascii="Arial" w:hAnsi="Arial" w:cs="Arial"/>
                <w:sz w:val="20"/>
                <w:szCs w:val="20"/>
              </w:rPr>
            </w:pPr>
          </w:p>
          <w:p w14:paraId="05A2A8F6" w14:textId="240A3053" w:rsidR="00516E6B" w:rsidRPr="002647FF" w:rsidRDefault="00516E6B" w:rsidP="00516E6B">
            <w:pPr>
              <w:rPr>
                <w:rFonts w:ascii="Arial" w:hAnsi="Arial" w:cs="Arial"/>
                <w:sz w:val="20"/>
                <w:szCs w:val="20"/>
              </w:rPr>
            </w:pPr>
            <w:r w:rsidRPr="002647FF">
              <w:rPr>
                <w:rFonts w:ascii="Arial" w:hAnsi="Arial" w:cs="Arial"/>
                <w:sz w:val="20"/>
                <w:szCs w:val="20"/>
              </w:rPr>
              <w:t xml:space="preserve">Thank you for calling.  This is </w:t>
            </w:r>
            <w:r w:rsidRPr="002647FF">
              <w:rPr>
                <w:rFonts w:ascii="Arial" w:hAnsi="Arial" w:cs="Arial"/>
                <w:color w:val="0070C0"/>
                <w:sz w:val="20"/>
                <w:szCs w:val="20"/>
              </w:rPr>
              <w:t xml:space="preserve">[Your Name], </w:t>
            </w:r>
            <w:r w:rsidRPr="002647FF">
              <w:rPr>
                <w:rFonts w:ascii="Arial" w:hAnsi="Arial" w:cs="Arial"/>
                <w:sz w:val="20"/>
                <w:szCs w:val="20"/>
              </w:rPr>
              <w:t>how may I help you?  Are you calling regarding a research study?</w:t>
            </w:r>
          </w:p>
          <w:p w14:paraId="4C389519" w14:textId="77777777" w:rsidR="00516E6B" w:rsidRPr="002647FF" w:rsidRDefault="00516E6B" w:rsidP="00516E6B">
            <w:pPr>
              <w:rPr>
                <w:rFonts w:ascii="Arial" w:hAnsi="Arial" w:cs="Arial"/>
                <w:sz w:val="20"/>
                <w:szCs w:val="20"/>
              </w:rPr>
            </w:pPr>
          </w:p>
          <w:p w14:paraId="70E6BD43" w14:textId="77777777" w:rsidR="00516E6B" w:rsidRPr="002647FF" w:rsidRDefault="00516E6B" w:rsidP="00516E6B">
            <w:pPr>
              <w:rPr>
                <w:rFonts w:ascii="Arial" w:hAnsi="Arial" w:cs="Arial"/>
                <w:sz w:val="20"/>
                <w:szCs w:val="20"/>
              </w:rPr>
            </w:pPr>
            <w:r w:rsidRPr="002647FF">
              <w:rPr>
                <w:rFonts w:ascii="Arial" w:hAnsi="Arial" w:cs="Arial"/>
                <w:sz w:val="20"/>
                <w:szCs w:val="20"/>
              </w:rPr>
              <w:t>First, may I have your name and phone number in case we get disconnected?</w:t>
            </w:r>
          </w:p>
          <w:p w14:paraId="2C13B863" w14:textId="6ED4B312" w:rsidR="00516E6B" w:rsidRPr="002647FF" w:rsidRDefault="00516E6B" w:rsidP="00516E6B">
            <w:pPr>
              <w:rPr>
                <w:rFonts w:ascii="Arial" w:hAnsi="Arial" w:cs="Arial"/>
                <w:sz w:val="20"/>
                <w:szCs w:val="20"/>
              </w:rPr>
            </w:pPr>
          </w:p>
        </w:tc>
      </w:tr>
      <w:tr w:rsidR="00516E6B" w:rsidRPr="002647FF" w14:paraId="5C25CE2E" w14:textId="77777777" w:rsidTr="00516E6B">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4E79" w:themeFill="accent1" w:themeFillShade="80"/>
          </w:tcPr>
          <w:p w14:paraId="7F1611D9" w14:textId="479AAD43" w:rsidR="00516E6B" w:rsidRPr="002647FF" w:rsidRDefault="00516E6B" w:rsidP="00516E6B">
            <w:pPr>
              <w:jc w:val="center"/>
              <w:rPr>
                <w:rFonts w:ascii="Arial" w:hAnsi="Arial" w:cs="Arial"/>
                <w:b/>
                <w:bCs/>
                <w:color w:val="FFFFFF" w:themeColor="background1"/>
                <w:sz w:val="24"/>
                <w:szCs w:val="24"/>
              </w:rPr>
            </w:pPr>
            <w:r w:rsidRPr="002647FF">
              <w:rPr>
                <w:rFonts w:ascii="Arial" w:hAnsi="Arial" w:cs="Arial"/>
                <w:b/>
                <w:bCs/>
                <w:color w:val="FFFFFF" w:themeColor="background1"/>
                <w:sz w:val="24"/>
                <w:szCs w:val="24"/>
              </w:rPr>
              <w:t xml:space="preserve">Introduction </w:t>
            </w:r>
          </w:p>
          <w:p w14:paraId="218074C4" w14:textId="77777777" w:rsidR="00516E6B" w:rsidRDefault="00516E6B" w:rsidP="00516E6B">
            <w:pPr>
              <w:jc w:val="center"/>
              <w:rPr>
                <w:rFonts w:ascii="Arial" w:hAnsi="Arial" w:cs="Arial"/>
                <w:b/>
                <w:bCs/>
                <w:color w:val="FFFFFF" w:themeColor="background1"/>
                <w:sz w:val="16"/>
                <w:szCs w:val="16"/>
              </w:rPr>
            </w:pPr>
            <w:r w:rsidRPr="002647FF">
              <w:rPr>
                <w:rFonts w:ascii="Arial" w:hAnsi="Arial" w:cs="Arial"/>
                <w:b/>
                <w:bCs/>
                <w:color w:val="FFFFFF" w:themeColor="background1"/>
                <w:sz w:val="16"/>
                <w:szCs w:val="16"/>
              </w:rPr>
              <w:t>(Returned Call)</w:t>
            </w:r>
          </w:p>
          <w:p w14:paraId="7E5D4B7C" w14:textId="534537F4" w:rsidR="00B016FB" w:rsidRPr="002647FF" w:rsidRDefault="00B016FB" w:rsidP="00516E6B">
            <w:pPr>
              <w:jc w:val="center"/>
              <w:rPr>
                <w:rFonts w:ascii="Arial" w:hAnsi="Arial" w:cs="Arial"/>
                <w:b/>
                <w:bCs/>
                <w:color w:val="FFFFFF" w:themeColor="background1"/>
                <w:sz w:val="16"/>
                <w:szCs w:val="16"/>
              </w:rPr>
            </w:pPr>
          </w:p>
        </w:tc>
      </w:tr>
      <w:tr w:rsidR="00516E6B" w:rsidRPr="002647FF" w14:paraId="54B9B1B8" w14:textId="77777777" w:rsidTr="00CA1CD2">
        <w:trPr>
          <w:trHeight w:val="989"/>
        </w:trPr>
        <w:tc>
          <w:tcPr>
            <w:tcW w:w="9350" w:type="dxa"/>
            <w:gridSpan w:val="2"/>
            <w:tcBorders>
              <w:top w:val="single" w:sz="4" w:space="0" w:color="5B9BD5" w:themeColor="accent1"/>
              <w:left w:val="single" w:sz="4" w:space="0" w:color="5B9BD5" w:themeColor="accent1"/>
              <w:bottom w:val="single" w:sz="4" w:space="0" w:color="5B9BD5"/>
              <w:right w:val="single" w:sz="4" w:space="0" w:color="5B9BD5" w:themeColor="accent1"/>
            </w:tcBorders>
          </w:tcPr>
          <w:p w14:paraId="4098D601" w14:textId="77777777" w:rsidR="00516E6B" w:rsidRPr="002647FF" w:rsidRDefault="00516E6B" w:rsidP="00516E6B">
            <w:pPr>
              <w:jc w:val="center"/>
              <w:rPr>
                <w:rFonts w:ascii="Arial" w:hAnsi="Arial" w:cs="Arial"/>
                <w:b/>
                <w:sz w:val="20"/>
                <w:szCs w:val="20"/>
              </w:rPr>
            </w:pPr>
          </w:p>
          <w:p w14:paraId="5BD2D9BB" w14:textId="77777777" w:rsidR="00516E6B" w:rsidRPr="002647FF" w:rsidRDefault="00516E6B" w:rsidP="00516E6B">
            <w:pPr>
              <w:rPr>
                <w:rFonts w:ascii="Arial" w:hAnsi="Arial" w:cs="Arial"/>
                <w:sz w:val="20"/>
                <w:szCs w:val="20"/>
              </w:rPr>
            </w:pPr>
            <w:r w:rsidRPr="002647FF">
              <w:rPr>
                <w:rFonts w:ascii="Arial" w:hAnsi="Arial" w:cs="Arial"/>
                <w:sz w:val="20"/>
                <w:szCs w:val="20"/>
              </w:rPr>
              <w:t xml:space="preserve">Hello, may I speak to </w:t>
            </w:r>
            <w:r w:rsidRPr="002647FF">
              <w:rPr>
                <w:rFonts w:ascii="Arial" w:hAnsi="Arial" w:cs="Arial"/>
                <w:color w:val="0070C0"/>
                <w:sz w:val="20"/>
                <w:szCs w:val="20"/>
              </w:rPr>
              <w:t xml:space="preserve">[Potential Participant Name] </w:t>
            </w:r>
            <w:r w:rsidRPr="002647FF">
              <w:rPr>
                <w:rFonts w:ascii="Arial" w:hAnsi="Arial" w:cs="Arial"/>
                <w:sz w:val="20"/>
                <w:szCs w:val="20"/>
              </w:rPr>
              <w:t xml:space="preserve">please? </w:t>
            </w:r>
          </w:p>
          <w:p w14:paraId="3163978C" w14:textId="5C6A0A32" w:rsidR="00516E6B" w:rsidRPr="002647FF" w:rsidRDefault="00516E6B" w:rsidP="00CA1CD2">
            <w:pPr>
              <w:rPr>
                <w:rFonts w:ascii="Arial" w:hAnsi="Arial" w:cs="Arial"/>
                <w:color w:val="A5A5A5" w:themeColor="accent3"/>
                <w:sz w:val="20"/>
                <w:szCs w:val="20"/>
              </w:rPr>
            </w:pPr>
            <w:r w:rsidRPr="002647FF">
              <w:rPr>
                <w:rFonts w:ascii="Arial" w:hAnsi="Arial" w:cs="Arial"/>
                <w:color w:val="A5A5A5" w:themeColor="accent3"/>
                <w:sz w:val="20"/>
                <w:szCs w:val="20"/>
              </w:rPr>
              <w:t>(ONLY speak to potential subject)</w:t>
            </w:r>
          </w:p>
        </w:tc>
      </w:tr>
      <w:tr w:rsidR="00CA1CD2" w:rsidRPr="002647FF" w14:paraId="3EB7887F" w14:textId="7AEB3E2F" w:rsidTr="00CA1CD2">
        <w:trPr>
          <w:trHeight w:val="800"/>
        </w:trPr>
        <w:tc>
          <w:tcPr>
            <w:tcW w:w="1795" w:type="dxa"/>
            <w:tcBorders>
              <w:top w:val="single" w:sz="4" w:space="0" w:color="5B9BD5"/>
              <w:left w:val="single" w:sz="4" w:space="0" w:color="5B9BD5" w:themeColor="accent1"/>
              <w:bottom w:val="single" w:sz="4" w:space="0" w:color="5B9BD5"/>
              <w:right w:val="single" w:sz="4" w:space="0" w:color="5B9BD5"/>
            </w:tcBorders>
            <w:shd w:val="clear" w:color="auto" w:fill="5B9BD5" w:themeFill="accent1"/>
          </w:tcPr>
          <w:p w14:paraId="33C847E2" w14:textId="77777777" w:rsidR="00CA1CD2" w:rsidRPr="002647FF" w:rsidRDefault="00CA1CD2" w:rsidP="00CA1CD2">
            <w:pPr>
              <w:rPr>
                <w:rFonts w:ascii="Arial" w:hAnsi="Arial" w:cs="Arial"/>
                <w:b/>
                <w:bCs/>
                <w:color w:val="FFFFFF" w:themeColor="background1"/>
                <w:sz w:val="20"/>
                <w:szCs w:val="20"/>
              </w:rPr>
            </w:pPr>
          </w:p>
          <w:p w14:paraId="660DD4BB" w14:textId="2DBC2BFA" w:rsidR="00CA1CD2" w:rsidRPr="002647FF" w:rsidRDefault="00CA1CD2" w:rsidP="00CA1CD2">
            <w:pPr>
              <w:rPr>
                <w:rFonts w:ascii="Arial" w:hAnsi="Arial" w:cs="Arial"/>
                <w:b/>
                <w:bCs/>
                <w:color w:val="FFFFFF" w:themeColor="background1"/>
                <w:sz w:val="20"/>
                <w:szCs w:val="20"/>
              </w:rPr>
            </w:pPr>
            <w:r w:rsidRPr="002647FF">
              <w:rPr>
                <w:rFonts w:ascii="Arial" w:hAnsi="Arial" w:cs="Arial"/>
                <w:b/>
                <w:bCs/>
                <w:color w:val="FFFFFF" w:themeColor="background1"/>
                <w:sz w:val="20"/>
                <w:szCs w:val="20"/>
              </w:rPr>
              <w:t>If potential participant</w:t>
            </w:r>
          </w:p>
          <w:p w14:paraId="3C771042" w14:textId="77777777" w:rsidR="00CA1CD2" w:rsidRPr="002647FF" w:rsidRDefault="00CA1CD2" w:rsidP="00136196">
            <w:pPr>
              <w:jc w:val="center"/>
              <w:rPr>
                <w:rFonts w:ascii="Arial" w:hAnsi="Arial" w:cs="Arial"/>
                <w:b/>
                <w:bCs/>
                <w:color w:val="FFFFFF" w:themeColor="background1"/>
                <w:sz w:val="20"/>
                <w:szCs w:val="20"/>
              </w:rPr>
            </w:pPr>
          </w:p>
        </w:tc>
        <w:tc>
          <w:tcPr>
            <w:tcW w:w="7555" w:type="dxa"/>
            <w:tcBorders>
              <w:top w:val="single" w:sz="4" w:space="0" w:color="5B9BD5"/>
              <w:left w:val="single" w:sz="4" w:space="0" w:color="5B9BD5"/>
              <w:bottom w:val="single" w:sz="4" w:space="0" w:color="5B9BD5"/>
              <w:right w:val="single" w:sz="4" w:space="0" w:color="5B9BD5" w:themeColor="accent1"/>
            </w:tcBorders>
          </w:tcPr>
          <w:p w14:paraId="32BE5B04" w14:textId="77777777" w:rsidR="00CA1CD2" w:rsidRPr="002647FF" w:rsidRDefault="00CA1CD2" w:rsidP="00CA1CD2">
            <w:pPr>
              <w:rPr>
                <w:rFonts w:ascii="Arial" w:hAnsi="Arial" w:cs="Arial"/>
                <w:b/>
                <w:color w:val="5B9BD5" w:themeColor="accent1"/>
                <w:sz w:val="20"/>
                <w:szCs w:val="20"/>
              </w:rPr>
            </w:pPr>
          </w:p>
          <w:p w14:paraId="2DBD97DF" w14:textId="618A75E2" w:rsidR="00CA1CD2" w:rsidRPr="002647FF" w:rsidRDefault="00CA1CD2" w:rsidP="00CA1CD2">
            <w:pPr>
              <w:rPr>
                <w:rFonts w:ascii="Arial" w:hAnsi="Arial" w:cs="Arial"/>
                <w:b/>
                <w:color w:val="5B9BD5" w:themeColor="accent1"/>
                <w:sz w:val="20"/>
                <w:szCs w:val="20"/>
              </w:rPr>
            </w:pPr>
            <w:r w:rsidRPr="002647FF">
              <w:rPr>
                <w:rFonts w:ascii="Arial" w:hAnsi="Arial" w:cs="Arial"/>
                <w:b/>
                <w:color w:val="5B9BD5" w:themeColor="accent1"/>
                <w:sz w:val="20"/>
                <w:szCs w:val="20"/>
              </w:rPr>
              <w:t>Proceed</w:t>
            </w:r>
          </w:p>
        </w:tc>
      </w:tr>
      <w:tr w:rsidR="00CA1CD2" w:rsidRPr="002647FF" w14:paraId="1A089139" w14:textId="1B956EE0" w:rsidTr="00CA1CD2">
        <w:trPr>
          <w:trHeight w:val="1254"/>
        </w:trPr>
        <w:tc>
          <w:tcPr>
            <w:tcW w:w="1795" w:type="dxa"/>
            <w:tcBorders>
              <w:top w:val="single" w:sz="4" w:space="0" w:color="5B9BD5"/>
              <w:left w:val="single" w:sz="4" w:space="0" w:color="5B9BD5" w:themeColor="accent1"/>
              <w:bottom w:val="single" w:sz="4" w:space="0" w:color="5B9BD5" w:themeColor="accent1"/>
              <w:right w:val="single" w:sz="4" w:space="0" w:color="5B9BD5"/>
            </w:tcBorders>
            <w:shd w:val="clear" w:color="auto" w:fill="5B9BD5" w:themeFill="accent1"/>
          </w:tcPr>
          <w:p w14:paraId="68BBE0AF" w14:textId="77777777" w:rsidR="00CA1CD2" w:rsidRPr="002647FF" w:rsidRDefault="00CA1CD2" w:rsidP="00CA1CD2">
            <w:pPr>
              <w:rPr>
                <w:rFonts w:ascii="Arial" w:hAnsi="Arial" w:cs="Arial"/>
                <w:b/>
                <w:bCs/>
                <w:color w:val="FFFFFF" w:themeColor="background1"/>
                <w:sz w:val="20"/>
                <w:szCs w:val="20"/>
              </w:rPr>
            </w:pPr>
          </w:p>
          <w:p w14:paraId="0D642920" w14:textId="757513BA" w:rsidR="00CA1CD2" w:rsidRPr="002647FF" w:rsidRDefault="00CA1CD2" w:rsidP="00CA1CD2">
            <w:pPr>
              <w:rPr>
                <w:rFonts w:ascii="Arial" w:hAnsi="Arial" w:cs="Arial"/>
                <w:b/>
                <w:bCs/>
                <w:color w:val="FFFFFF" w:themeColor="background1"/>
                <w:sz w:val="20"/>
                <w:szCs w:val="20"/>
              </w:rPr>
            </w:pPr>
            <w:r w:rsidRPr="002647FF">
              <w:rPr>
                <w:rFonts w:ascii="Arial" w:hAnsi="Arial" w:cs="Arial"/>
                <w:b/>
                <w:bCs/>
                <w:color w:val="FFFFFF" w:themeColor="background1"/>
                <w:sz w:val="20"/>
                <w:szCs w:val="20"/>
              </w:rPr>
              <w:t xml:space="preserve">If not the potential participant </w:t>
            </w:r>
          </w:p>
          <w:p w14:paraId="33E95903" w14:textId="77777777" w:rsidR="00CA1CD2" w:rsidRPr="002647FF" w:rsidRDefault="00CA1CD2" w:rsidP="00CA1CD2">
            <w:pPr>
              <w:rPr>
                <w:rFonts w:ascii="Arial" w:hAnsi="Arial" w:cs="Arial"/>
                <w:b/>
                <w:bCs/>
                <w:color w:val="FFFFFF" w:themeColor="background1"/>
                <w:sz w:val="20"/>
                <w:szCs w:val="20"/>
              </w:rPr>
            </w:pPr>
          </w:p>
        </w:tc>
        <w:tc>
          <w:tcPr>
            <w:tcW w:w="7555" w:type="dxa"/>
            <w:tcBorders>
              <w:top w:val="single" w:sz="4" w:space="0" w:color="5B9BD5"/>
              <w:left w:val="single" w:sz="4" w:space="0" w:color="5B9BD5"/>
              <w:bottom w:val="single" w:sz="4" w:space="0" w:color="5B9BD5" w:themeColor="accent1"/>
              <w:right w:val="single" w:sz="4" w:space="0" w:color="5B9BD5" w:themeColor="accent1"/>
            </w:tcBorders>
          </w:tcPr>
          <w:p w14:paraId="0EA599A1" w14:textId="59CF80A2" w:rsidR="00CA1CD2" w:rsidRPr="002647FF" w:rsidRDefault="00CA1CD2" w:rsidP="00CA1CD2">
            <w:pPr>
              <w:rPr>
                <w:rFonts w:ascii="Arial" w:hAnsi="Arial" w:cs="Arial"/>
                <w:color w:val="000000" w:themeColor="text1"/>
                <w:sz w:val="20"/>
                <w:szCs w:val="20"/>
              </w:rPr>
            </w:pPr>
            <w:r w:rsidRPr="002647FF">
              <w:rPr>
                <w:rFonts w:ascii="Arial" w:hAnsi="Arial" w:cs="Arial"/>
                <w:color w:val="000000" w:themeColor="text1"/>
                <w:sz w:val="20"/>
                <w:szCs w:val="20"/>
              </w:rPr>
              <w:t xml:space="preserve">My name is </w:t>
            </w:r>
            <w:r w:rsidRPr="002647FF">
              <w:rPr>
                <w:rFonts w:ascii="Arial" w:hAnsi="Arial" w:cs="Arial"/>
                <w:color w:val="0070C0"/>
                <w:sz w:val="20"/>
                <w:szCs w:val="20"/>
              </w:rPr>
              <w:t xml:space="preserve">[Your Name], </w:t>
            </w:r>
            <w:r w:rsidRPr="002647FF">
              <w:rPr>
                <w:rFonts w:ascii="Arial" w:hAnsi="Arial" w:cs="Arial"/>
                <w:color w:val="000000" w:themeColor="text1"/>
                <w:sz w:val="20"/>
                <w:szCs w:val="20"/>
              </w:rPr>
              <w:t xml:space="preserve">and I’m giving them a </w:t>
            </w:r>
            <w:proofErr w:type="gramStart"/>
            <w:r w:rsidRPr="002647FF">
              <w:rPr>
                <w:rFonts w:ascii="Arial" w:hAnsi="Arial" w:cs="Arial"/>
                <w:color w:val="000000" w:themeColor="text1"/>
                <w:sz w:val="20"/>
                <w:szCs w:val="20"/>
              </w:rPr>
              <w:t>call in</w:t>
            </w:r>
            <w:proofErr w:type="gramEnd"/>
            <w:r w:rsidRPr="002647FF">
              <w:rPr>
                <w:rFonts w:ascii="Arial" w:hAnsi="Arial" w:cs="Arial"/>
                <w:color w:val="000000" w:themeColor="text1"/>
                <w:sz w:val="20"/>
                <w:szCs w:val="20"/>
              </w:rPr>
              <w:t xml:space="preserve"> regard to a research study* they were interested in.  If they’re still interested, they can call me back at </w:t>
            </w:r>
            <w:r w:rsidRPr="002647FF">
              <w:rPr>
                <w:rFonts w:ascii="Arial" w:hAnsi="Arial" w:cs="Arial"/>
                <w:color w:val="0070C0"/>
                <w:sz w:val="20"/>
                <w:szCs w:val="20"/>
              </w:rPr>
              <w:t xml:space="preserve">[Phone Number].  </w:t>
            </w:r>
            <w:r w:rsidRPr="002647FF">
              <w:rPr>
                <w:rFonts w:ascii="Arial" w:hAnsi="Arial" w:cs="Arial"/>
                <w:color w:val="000000" w:themeColor="text1"/>
                <w:sz w:val="20"/>
                <w:szCs w:val="20"/>
              </w:rPr>
              <w:t>Thank you!</w:t>
            </w:r>
          </w:p>
          <w:p w14:paraId="020367C5" w14:textId="77777777" w:rsidR="00CA1CD2" w:rsidRPr="002647FF" w:rsidRDefault="00CA1CD2" w:rsidP="00CA1CD2">
            <w:pPr>
              <w:rPr>
                <w:rFonts w:ascii="Arial" w:hAnsi="Arial" w:cs="Arial"/>
                <w:color w:val="A5A5A5" w:themeColor="accent3"/>
                <w:sz w:val="20"/>
                <w:szCs w:val="20"/>
              </w:rPr>
            </w:pPr>
            <w:r w:rsidRPr="002647FF">
              <w:rPr>
                <w:rFonts w:ascii="Arial" w:hAnsi="Arial" w:cs="Arial"/>
                <w:color w:val="A5A5A5" w:themeColor="accent3"/>
                <w:sz w:val="20"/>
                <w:szCs w:val="20"/>
              </w:rPr>
              <w:t>*Important to not mention which research study</w:t>
            </w:r>
          </w:p>
          <w:p w14:paraId="4ECB38C1" w14:textId="03628AF2" w:rsidR="00CA1CD2" w:rsidRPr="002647FF" w:rsidRDefault="00CA1CD2" w:rsidP="00CA1CD2">
            <w:pPr>
              <w:rPr>
                <w:rFonts w:ascii="Arial" w:hAnsi="Arial" w:cs="Arial"/>
                <w:b/>
                <w:bCs/>
                <w:color w:val="5B9BD5" w:themeColor="accent1"/>
                <w:sz w:val="20"/>
                <w:szCs w:val="20"/>
                <w:u w:val="single"/>
              </w:rPr>
            </w:pPr>
          </w:p>
        </w:tc>
      </w:tr>
      <w:tr w:rsidR="00516E6B" w:rsidRPr="002647FF" w14:paraId="2BD5B973" w14:textId="77777777" w:rsidTr="00CA1CD2">
        <w:trPr>
          <w:trHeight w:val="1085"/>
        </w:trPr>
        <w:tc>
          <w:tcPr>
            <w:tcW w:w="9350" w:type="dxa"/>
            <w:gridSpan w:val="2"/>
            <w:tcBorders>
              <w:top w:val="single" w:sz="4" w:space="0" w:color="5B9BD5" w:themeColor="accent1"/>
              <w:left w:val="single" w:sz="4" w:space="0" w:color="5B9BD5" w:themeColor="accent1"/>
              <w:bottom w:val="single" w:sz="4" w:space="0" w:color="5B9BD5"/>
              <w:right w:val="single" w:sz="4" w:space="0" w:color="5B9BD5" w:themeColor="accent1"/>
            </w:tcBorders>
          </w:tcPr>
          <w:p w14:paraId="5E0D1249" w14:textId="77777777" w:rsidR="00516E6B" w:rsidRPr="002647FF" w:rsidRDefault="00516E6B" w:rsidP="00516E6B">
            <w:pPr>
              <w:rPr>
                <w:rFonts w:ascii="Arial" w:hAnsi="Arial" w:cs="Arial"/>
                <w:sz w:val="20"/>
                <w:szCs w:val="20"/>
              </w:rPr>
            </w:pPr>
          </w:p>
          <w:p w14:paraId="239F8E98" w14:textId="5AE6A9CD" w:rsidR="00516E6B" w:rsidRPr="002647FF" w:rsidRDefault="00516E6B" w:rsidP="00516E6B">
            <w:pPr>
              <w:rPr>
                <w:rFonts w:ascii="Arial" w:hAnsi="Arial" w:cs="Arial"/>
                <w:sz w:val="20"/>
                <w:szCs w:val="20"/>
              </w:rPr>
            </w:pPr>
            <w:r w:rsidRPr="002647FF">
              <w:rPr>
                <w:rFonts w:ascii="Arial" w:hAnsi="Arial" w:cs="Arial"/>
                <w:sz w:val="20"/>
                <w:szCs w:val="20"/>
              </w:rPr>
              <w:t xml:space="preserve">Hi, </w:t>
            </w:r>
            <w:r w:rsidRPr="002647FF">
              <w:rPr>
                <w:rFonts w:ascii="Arial" w:hAnsi="Arial" w:cs="Arial"/>
                <w:color w:val="0070C0"/>
                <w:sz w:val="20"/>
                <w:szCs w:val="20"/>
              </w:rPr>
              <w:t xml:space="preserve">[Potential Participant Name], </w:t>
            </w:r>
            <w:r w:rsidRPr="002647FF">
              <w:rPr>
                <w:rFonts w:ascii="Arial" w:hAnsi="Arial" w:cs="Arial"/>
                <w:sz w:val="20"/>
                <w:szCs w:val="20"/>
              </w:rPr>
              <w:t xml:space="preserve">my name is </w:t>
            </w:r>
            <w:r w:rsidRPr="002647FF">
              <w:rPr>
                <w:rFonts w:ascii="Arial" w:hAnsi="Arial" w:cs="Arial"/>
                <w:color w:val="0070C0"/>
                <w:sz w:val="20"/>
                <w:szCs w:val="20"/>
              </w:rPr>
              <w:t xml:space="preserve">[Your Name] </w:t>
            </w:r>
            <w:r w:rsidRPr="002647FF">
              <w:rPr>
                <w:rFonts w:ascii="Arial" w:hAnsi="Arial" w:cs="Arial"/>
                <w:sz w:val="20"/>
                <w:szCs w:val="20"/>
              </w:rPr>
              <w:t xml:space="preserve">and I’m calling from the UCI Center for Clinical Research.  I’m giving you a </w:t>
            </w:r>
            <w:proofErr w:type="gramStart"/>
            <w:r w:rsidRPr="002647FF">
              <w:rPr>
                <w:rFonts w:ascii="Arial" w:hAnsi="Arial" w:cs="Arial"/>
                <w:sz w:val="20"/>
                <w:szCs w:val="20"/>
              </w:rPr>
              <w:t>call in</w:t>
            </w:r>
            <w:proofErr w:type="gramEnd"/>
            <w:r w:rsidRPr="002647FF">
              <w:rPr>
                <w:rFonts w:ascii="Arial" w:hAnsi="Arial" w:cs="Arial"/>
                <w:sz w:val="20"/>
                <w:szCs w:val="20"/>
              </w:rPr>
              <w:t xml:space="preserve"> regard to a referral we received that you may be interested in participating in a clinical trial.  </w:t>
            </w:r>
          </w:p>
          <w:p w14:paraId="3493F974" w14:textId="77777777" w:rsidR="00516E6B" w:rsidRPr="002647FF" w:rsidRDefault="00516E6B" w:rsidP="00136196">
            <w:pPr>
              <w:jc w:val="center"/>
              <w:rPr>
                <w:rFonts w:ascii="Arial" w:hAnsi="Arial" w:cs="Arial"/>
                <w:b/>
                <w:sz w:val="20"/>
                <w:szCs w:val="20"/>
              </w:rPr>
            </w:pPr>
          </w:p>
        </w:tc>
      </w:tr>
      <w:tr w:rsidR="00CA1CD2" w:rsidRPr="002647FF" w14:paraId="0D8B2CEC" w14:textId="4540843C" w:rsidTr="00CA1CD2">
        <w:trPr>
          <w:trHeight w:val="390"/>
        </w:trPr>
        <w:tc>
          <w:tcPr>
            <w:tcW w:w="1795" w:type="dxa"/>
            <w:tcBorders>
              <w:top w:val="single" w:sz="4" w:space="0" w:color="5B9BD5"/>
              <w:left w:val="single" w:sz="4" w:space="0" w:color="5B9BD5" w:themeColor="accent1"/>
              <w:bottom w:val="single" w:sz="4" w:space="0" w:color="5B9BD5"/>
              <w:right w:val="single" w:sz="4" w:space="0" w:color="5B9BD5"/>
            </w:tcBorders>
            <w:shd w:val="clear" w:color="auto" w:fill="5B9BD5" w:themeFill="accent1"/>
          </w:tcPr>
          <w:p w14:paraId="347302E1" w14:textId="77777777" w:rsidR="00CA1CD2" w:rsidRPr="002647FF" w:rsidRDefault="00CA1CD2" w:rsidP="00CA1CD2">
            <w:pPr>
              <w:rPr>
                <w:rFonts w:ascii="Arial" w:hAnsi="Arial" w:cs="Arial"/>
                <w:b/>
                <w:bCs/>
                <w:color w:val="FFFFFF" w:themeColor="background1"/>
                <w:sz w:val="20"/>
                <w:szCs w:val="20"/>
              </w:rPr>
            </w:pPr>
          </w:p>
          <w:p w14:paraId="56FA5DF3" w14:textId="24999EEF" w:rsidR="00CA1CD2" w:rsidRPr="002647FF" w:rsidRDefault="00CA1CD2" w:rsidP="00CA1CD2">
            <w:pPr>
              <w:rPr>
                <w:rFonts w:ascii="Arial" w:hAnsi="Arial" w:cs="Arial"/>
                <w:b/>
                <w:bCs/>
                <w:color w:val="FFFFFF" w:themeColor="background1"/>
                <w:sz w:val="20"/>
                <w:szCs w:val="20"/>
              </w:rPr>
            </w:pPr>
            <w:r w:rsidRPr="002647FF">
              <w:rPr>
                <w:rFonts w:ascii="Arial" w:hAnsi="Arial" w:cs="Arial"/>
                <w:b/>
                <w:bCs/>
                <w:color w:val="FFFFFF" w:themeColor="background1"/>
                <w:sz w:val="20"/>
                <w:szCs w:val="20"/>
              </w:rPr>
              <w:t>If they remain interested</w:t>
            </w:r>
          </w:p>
          <w:p w14:paraId="3316D236" w14:textId="77777777" w:rsidR="00CA1CD2" w:rsidRPr="002647FF" w:rsidRDefault="00CA1CD2" w:rsidP="00CA1CD2">
            <w:pPr>
              <w:jc w:val="center"/>
              <w:rPr>
                <w:rFonts w:ascii="Arial" w:hAnsi="Arial" w:cs="Arial"/>
                <w:b/>
                <w:bCs/>
                <w:color w:val="FFFFFF" w:themeColor="background1"/>
                <w:sz w:val="20"/>
                <w:szCs w:val="20"/>
              </w:rPr>
            </w:pPr>
          </w:p>
        </w:tc>
        <w:tc>
          <w:tcPr>
            <w:tcW w:w="7555" w:type="dxa"/>
            <w:tcBorders>
              <w:top w:val="single" w:sz="4" w:space="0" w:color="5B9BD5"/>
              <w:left w:val="single" w:sz="4" w:space="0" w:color="5B9BD5"/>
              <w:bottom w:val="single" w:sz="4" w:space="0" w:color="5B9BD5"/>
              <w:right w:val="single" w:sz="4" w:space="0" w:color="5B9BD5" w:themeColor="accent1"/>
            </w:tcBorders>
          </w:tcPr>
          <w:p w14:paraId="5524CE7A" w14:textId="77777777" w:rsidR="00CA1CD2" w:rsidRPr="002647FF" w:rsidRDefault="00CA1CD2" w:rsidP="00CA1CD2">
            <w:pPr>
              <w:rPr>
                <w:rFonts w:ascii="Arial" w:hAnsi="Arial" w:cs="Arial"/>
                <w:b/>
                <w:color w:val="5B9BD5" w:themeColor="accent1"/>
                <w:sz w:val="20"/>
                <w:szCs w:val="20"/>
              </w:rPr>
            </w:pPr>
          </w:p>
          <w:p w14:paraId="571DBF0C" w14:textId="2B5E18EE" w:rsidR="00CA1CD2" w:rsidRPr="002647FF" w:rsidRDefault="00CA1CD2" w:rsidP="00CA1CD2">
            <w:pPr>
              <w:rPr>
                <w:rFonts w:ascii="Arial" w:hAnsi="Arial" w:cs="Arial"/>
                <w:sz w:val="20"/>
                <w:szCs w:val="20"/>
              </w:rPr>
            </w:pPr>
            <w:r w:rsidRPr="002647FF">
              <w:rPr>
                <w:rFonts w:ascii="Arial" w:hAnsi="Arial" w:cs="Arial"/>
                <w:b/>
                <w:color w:val="5B9BD5" w:themeColor="accent1"/>
                <w:sz w:val="20"/>
                <w:szCs w:val="20"/>
              </w:rPr>
              <w:t>Proceed to Study Introduction</w:t>
            </w:r>
          </w:p>
        </w:tc>
      </w:tr>
      <w:tr w:rsidR="00CA1CD2" w:rsidRPr="002647FF" w14:paraId="03541DED" w14:textId="2E2B46A0" w:rsidTr="00CA1CD2">
        <w:trPr>
          <w:trHeight w:val="795"/>
        </w:trPr>
        <w:tc>
          <w:tcPr>
            <w:tcW w:w="1795" w:type="dxa"/>
            <w:tcBorders>
              <w:top w:val="single" w:sz="4" w:space="0" w:color="5B9BD5"/>
              <w:left w:val="single" w:sz="4" w:space="0" w:color="5B9BD5" w:themeColor="accent1"/>
              <w:bottom w:val="single" w:sz="4" w:space="0" w:color="5B9BD5" w:themeColor="accent1"/>
              <w:right w:val="single" w:sz="4" w:space="0" w:color="5B9BD5"/>
            </w:tcBorders>
            <w:shd w:val="clear" w:color="auto" w:fill="5B9BD5" w:themeFill="accent1"/>
          </w:tcPr>
          <w:p w14:paraId="549E8397" w14:textId="77777777" w:rsidR="00CA1CD2" w:rsidRPr="002647FF" w:rsidRDefault="00CA1CD2" w:rsidP="00CA1CD2">
            <w:pPr>
              <w:rPr>
                <w:rFonts w:ascii="Arial" w:hAnsi="Arial" w:cs="Arial"/>
                <w:b/>
                <w:bCs/>
                <w:color w:val="FFFFFF" w:themeColor="background1"/>
                <w:sz w:val="20"/>
                <w:szCs w:val="20"/>
              </w:rPr>
            </w:pPr>
          </w:p>
          <w:p w14:paraId="7CA3A051" w14:textId="33AB9F0E" w:rsidR="00CA1CD2" w:rsidRPr="002647FF" w:rsidRDefault="00CA1CD2" w:rsidP="00CA1CD2">
            <w:pPr>
              <w:rPr>
                <w:rFonts w:ascii="Arial" w:hAnsi="Arial" w:cs="Arial"/>
                <w:b/>
                <w:bCs/>
                <w:color w:val="FFFFFF" w:themeColor="background1"/>
                <w:sz w:val="20"/>
                <w:szCs w:val="20"/>
              </w:rPr>
            </w:pPr>
            <w:r w:rsidRPr="002647FF">
              <w:rPr>
                <w:rFonts w:ascii="Arial" w:hAnsi="Arial" w:cs="Arial"/>
                <w:b/>
                <w:bCs/>
                <w:color w:val="FFFFFF" w:themeColor="background1"/>
                <w:sz w:val="20"/>
                <w:szCs w:val="20"/>
              </w:rPr>
              <w:t xml:space="preserve">If no longer interested </w:t>
            </w:r>
          </w:p>
          <w:p w14:paraId="78CA48B4" w14:textId="77777777" w:rsidR="00CA1CD2" w:rsidRPr="002647FF" w:rsidRDefault="00CA1CD2" w:rsidP="00CA1CD2">
            <w:pPr>
              <w:jc w:val="center"/>
              <w:rPr>
                <w:rFonts w:ascii="Arial" w:hAnsi="Arial" w:cs="Arial"/>
                <w:b/>
                <w:bCs/>
                <w:color w:val="FFFFFF" w:themeColor="background1"/>
                <w:sz w:val="20"/>
                <w:szCs w:val="20"/>
              </w:rPr>
            </w:pPr>
          </w:p>
        </w:tc>
        <w:tc>
          <w:tcPr>
            <w:tcW w:w="7555" w:type="dxa"/>
            <w:tcBorders>
              <w:top w:val="single" w:sz="4" w:space="0" w:color="5B9BD5"/>
              <w:left w:val="single" w:sz="4" w:space="0" w:color="5B9BD5"/>
              <w:bottom w:val="single" w:sz="4" w:space="0" w:color="5B9BD5" w:themeColor="accent1"/>
              <w:right w:val="single" w:sz="4" w:space="0" w:color="5B9BD5" w:themeColor="accent1"/>
            </w:tcBorders>
          </w:tcPr>
          <w:p w14:paraId="75B40877" w14:textId="77777777" w:rsidR="00CA1CD2" w:rsidRPr="002647FF" w:rsidRDefault="00CA1CD2" w:rsidP="00CA1CD2">
            <w:pPr>
              <w:jc w:val="center"/>
              <w:rPr>
                <w:rFonts w:ascii="Arial" w:hAnsi="Arial" w:cs="Arial"/>
                <w:color w:val="000000" w:themeColor="text1"/>
                <w:sz w:val="20"/>
                <w:szCs w:val="20"/>
              </w:rPr>
            </w:pPr>
          </w:p>
          <w:p w14:paraId="4D41415D" w14:textId="3B42333A" w:rsidR="00CA1CD2" w:rsidRPr="002647FF" w:rsidRDefault="00CA1CD2" w:rsidP="00CA1CD2">
            <w:pPr>
              <w:rPr>
                <w:rFonts w:ascii="Arial" w:hAnsi="Arial" w:cs="Arial"/>
                <w:b/>
                <w:bCs/>
                <w:color w:val="5B9BD5" w:themeColor="accent1"/>
                <w:sz w:val="20"/>
                <w:szCs w:val="20"/>
                <w:u w:val="single"/>
              </w:rPr>
            </w:pPr>
            <w:r w:rsidRPr="002647FF">
              <w:rPr>
                <w:rFonts w:ascii="Arial" w:hAnsi="Arial" w:cs="Arial"/>
                <w:color w:val="000000" w:themeColor="text1"/>
                <w:sz w:val="20"/>
                <w:szCs w:val="20"/>
              </w:rPr>
              <w:t xml:space="preserve">Thank you for your time, </w:t>
            </w:r>
            <w:commentRangeStart w:id="0"/>
            <w:commentRangeStart w:id="1"/>
            <w:r w:rsidRPr="002647FF">
              <w:rPr>
                <w:rFonts w:ascii="Arial" w:hAnsi="Arial" w:cs="Arial"/>
                <w:color w:val="000000" w:themeColor="text1"/>
                <w:sz w:val="20"/>
                <w:szCs w:val="20"/>
              </w:rPr>
              <w:t>we will remove you from out database</w:t>
            </w:r>
            <w:commentRangeEnd w:id="0"/>
            <w:r w:rsidR="000B7DD1">
              <w:rPr>
                <w:rStyle w:val="CommentReference"/>
              </w:rPr>
              <w:commentReference w:id="0"/>
            </w:r>
            <w:commentRangeEnd w:id="1"/>
            <w:r w:rsidR="009E3243">
              <w:rPr>
                <w:rStyle w:val="CommentReference"/>
              </w:rPr>
              <w:commentReference w:id="1"/>
            </w:r>
            <w:r w:rsidRPr="002647FF">
              <w:rPr>
                <w:rFonts w:ascii="Arial" w:hAnsi="Arial" w:cs="Arial"/>
                <w:color w:val="000000" w:themeColor="text1"/>
                <w:sz w:val="20"/>
                <w:szCs w:val="20"/>
              </w:rPr>
              <w:t>.  Please feel free to give us a call back if you change your mind and have a great rest of your day!</w:t>
            </w:r>
          </w:p>
        </w:tc>
      </w:tr>
    </w:tbl>
    <w:p w14:paraId="0FDAFBA5" w14:textId="5EF49359" w:rsidR="00516E6B" w:rsidRPr="002647FF" w:rsidRDefault="00516E6B" w:rsidP="00136196">
      <w:pPr>
        <w:jc w:val="center"/>
        <w:rPr>
          <w:rFonts w:ascii="Arial" w:hAnsi="Arial" w:cs="Arial"/>
          <w:b/>
          <w:sz w:val="20"/>
          <w:szCs w:val="20"/>
          <w:u w:val="single"/>
        </w:rPr>
      </w:pPr>
    </w:p>
    <w:p w14:paraId="67C5B630" w14:textId="77777777" w:rsidR="00516E6B" w:rsidRPr="002647FF" w:rsidRDefault="00516E6B" w:rsidP="00136196">
      <w:pPr>
        <w:jc w:val="center"/>
        <w:rPr>
          <w:rFonts w:ascii="Arial" w:hAnsi="Arial" w:cs="Arial"/>
          <w:b/>
          <w:sz w:val="20"/>
          <w:szCs w:val="20"/>
          <w:u w:val="single"/>
        </w:rPr>
      </w:pPr>
    </w:p>
    <w:tbl>
      <w:tblPr>
        <w:tblStyle w:val="TableGrid"/>
        <w:tblW w:w="0" w:type="auto"/>
        <w:tblLook w:val="04A0" w:firstRow="1" w:lastRow="0" w:firstColumn="1" w:lastColumn="0" w:noHBand="0" w:noVBand="1"/>
      </w:tblPr>
      <w:tblGrid>
        <w:gridCol w:w="1705"/>
        <w:gridCol w:w="7645"/>
      </w:tblGrid>
      <w:tr w:rsidR="009259AF" w:rsidRPr="002647FF" w14:paraId="3A354DD8" w14:textId="77777777" w:rsidTr="009259AF">
        <w:tc>
          <w:tcPr>
            <w:tcW w:w="9350" w:type="dxa"/>
            <w:gridSpan w:val="2"/>
            <w:tcBorders>
              <w:top w:val="single" w:sz="4" w:space="0" w:color="5B9BD5"/>
              <w:left w:val="single" w:sz="4" w:space="0" w:color="5B9BD5"/>
              <w:bottom w:val="single" w:sz="4" w:space="0" w:color="5B9BD5"/>
            </w:tcBorders>
            <w:shd w:val="clear" w:color="auto" w:fill="1F4E79" w:themeFill="accent1" w:themeFillShade="80"/>
          </w:tcPr>
          <w:p w14:paraId="607A1A08" w14:textId="580C56F9" w:rsidR="009259AF" w:rsidRPr="002647FF" w:rsidRDefault="009259AF" w:rsidP="00B016FB">
            <w:pPr>
              <w:jc w:val="center"/>
              <w:rPr>
                <w:rFonts w:ascii="Arial" w:hAnsi="Arial" w:cs="Arial"/>
                <w:b/>
                <w:bCs/>
                <w:color w:val="FFFFFF" w:themeColor="background1"/>
                <w:sz w:val="24"/>
                <w:szCs w:val="24"/>
              </w:rPr>
            </w:pPr>
            <w:r w:rsidRPr="002647FF">
              <w:rPr>
                <w:rFonts w:ascii="Arial" w:hAnsi="Arial" w:cs="Arial"/>
                <w:b/>
                <w:bCs/>
                <w:color w:val="FFFFFF" w:themeColor="background1"/>
                <w:sz w:val="24"/>
                <w:szCs w:val="24"/>
              </w:rPr>
              <w:t>Study Introduction</w:t>
            </w:r>
          </w:p>
          <w:p w14:paraId="04909874" w14:textId="0A119B29" w:rsidR="009259AF" w:rsidRPr="002647FF" w:rsidRDefault="009259AF" w:rsidP="009259AF">
            <w:pPr>
              <w:jc w:val="center"/>
              <w:rPr>
                <w:rFonts w:ascii="Arial" w:hAnsi="Arial" w:cs="Arial"/>
                <w:sz w:val="20"/>
                <w:szCs w:val="20"/>
              </w:rPr>
            </w:pPr>
          </w:p>
        </w:tc>
      </w:tr>
      <w:tr w:rsidR="009259AF" w:rsidRPr="002647FF" w14:paraId="2DB1619A" w14:textId="77777777" w:rsidTr="009259AF">
        <w:trPr>
          <w:trHeight w:val="3507"/>
        </w:trPr>
        <w:tc>
          <w:tcPr>
            <w:tcW w:w="9350" w:type="dxa"/>
            <w:gridSpan w:val="2"/>
            <w:tcBorders>
              <w:top w:val="single" w:sz="4" w:space="0" w:color="5B9BD5"/>
              <w:left w:val="single" w:sz="4" w:space="0" w:color="5B9BD5"/>
              <w:bottom w:val="single" w:sz="4" w:space="0" w:color="5B9BD5"/>
              <w:right w:val="single" w:sz="4" w:space="0" w:color="5B9BD5"/>
            </w:tcBorders>
          </w:tcPr>
          <w:p w14:paraId="7A3A949E" w14:textId="77777777" w:rsidR="009259AF" w:rsidRPr="002647FF" w:rsidRDefault="009259AF" w:rsidP="009259AF">
            <w:pPr>
              <w:rPr>
                <w:rFonts w:ascii="Arial" w:hAnsi="Arial" w:cs="Arial"/>
                <w:sz w:val="20"/>
                <w:szCs w:val="20"/>
              </w:rPr>
            </w:pPr>
          </w:p>
          <w:p w14:paraId="1D529573" w14:textId="5BEBA58A" w:rsidR="009259AF" w:rsidRPr="002647FF" w:rsidRDefault="009259AF" w:rsidP="009259AF">
            <w:pPr>
              <w:rPr>
                <w:rFonts w:ascii="Arial" w:hAnsi="Arial" w:cs="Arial"/>
                <w:sz w:val="20"/>
                <w:szCs w:val="20"/>
              </w:rPr>
            </w:pPr>
            <w:r w:rsidRPr="002647FF">
              <w:rPr>
                <w:rFonts w:ascii="Arial" w:hAnsi="Arial" w:cs="Arial"/>
                <w:sz w:val="20"/>
                <w:szCs w:val="20"/>
              </w:rPr>
              <w:t xml:space="preserve">Great!  The UCI Center for clinical research is a centralized research operation at UCI driven to improve the health and wellness of people in Orange County and the world by providing lifesaving clinical trials designed to strengthen and accelerate the pathway of discovery from the medical laboratory to you.  </w:t>
            </w:r>
          </w:p>
          <w:p w14:paraId="043C0E89" w14:textId="77777777" w:rsidR="009259AF" w:rsidRPr="002647FF" w:rsidRDefault="009259AF" w:rsidP="009259AF">
            <w:pPr>
              <w:rPr>
                <w:rFonts w:ascii="Arial" w:hAnsi="Arial" w:cs="Arial"/>
                <w:sz w:val="20"/>
                <w:szCs w:val="20"/>
              </w:rPr>
            </w:pPr>
          </w:p>
          <w:p w14:paraId="0F064243" w14:textId="77777777" w:rsidR="009259AF" w:rsidRPr="002647FF" w:rsidRDefault="009259AF" w:rsidP="009259AF">
            <w:pPr>
              <w:rPr>
                <w:rFonts w:ascii="Arial" w:hAnsi="Arial" w:cs="Arial"/>
                <w:sz w:val="20"/>
                <w:szCs w:val="20"/>
              </w:rPr>
            </w:pPr>
            <w:r w:rsidRPr="002647FF">
              <w:rPr>
                <w:rFonts w:ascii="Arial" w:hAnsi="Arial" w:cs="Arial"/>
                <w:sz w:val="20"/>
                <w:szCs w:val="20"/>
              </w:rPr>
              <w:t xml:space="preserve">We’re currently screening potential research volunteers and participants for possible participation in a variety of clinical trials.  </w:t>
            </w:r>
          </w:p>
          <w:p w14:paraId="7E28C96C" w14:textId="77777777" w:rsidR="009259AF" w:rsidRPr="002647FF" w:rsidRDefault="009259AF" w:rsidP="009259AF">
            <w:pPr>
              <w:rPr>
                <w:rFonts w:ascii="Arial" w:hAnsi="Arial" w:cs="Arial"/>
                <w:sz w:val="20"/>
                <w:szCs w:val="20"/>
              </w:rPr>
            </w:pPr>
          </w:p>
          <w:p w14:paraId="7DC42034" w14:textId="77777777" w:rsidR="009259AF" w:rsidRPr="002647FF" w:rsidRDefault="009259AF" w:rsidP="009259AF">
            <w:pPr>
              <w:rPr>
                <w:rFonts w:ascii="Arial" w:hAnsi="Arial" w:cs="Arial"/>
                <w:sz w:val="20"/>
                <w:szCs w:val="20"/>
              </w:rPr>
            </w:pPr>
            <w:r w:rsidRPr="002647FF">
              <w:rPr>
                <w:rFonts w:ascii="Arial" w:hAnsi="Arial" w:cs="Arial"/>
                <w:sz w:val="20"/>
                <w:szCs w:val="20"/>
              </w:rPr>
              <w:t>If you remain interested and have time right now, I can start the process by asking you a series of confidential questions about your personal health and present condition.  This is to determine if you meet the initial criteria for a study.</w:t>
            </w:r>
          </w:p>
          <w:p w14:paraId="6814615A" w14:textId="77777777" w:rsidR="009259AF" w:rsidRPr="002647FF" w:rsidRDefault="009259AF" w:rsidP="009259AF">
            <w:pPr>
              <w:rPr>
                <w:rFonts w:ascii="Arial" w:hAnsi="Arial" w:cs="Arial"/>
                <w:sz w:val="20"/>
                <w:szCs w:val="20"/>
              </w:rPr>
            </w:pPr>
          </w:p>
          <w:p w14:paraId="5232E15C" w14:textId="3CD5D5F0" w:rsidR="009259AF" w:rsidRPr="002647FF" w:rsidRDefault="009259AF" w:rsidP="009259AF">
            <w:pPr>
              <w:rPr>
                <w:rFonts w:ascii="Arial" w:hAnsi="Arial" w:cs="Arial"/>
                <w:sz w:val="20"/>
                <w:szCs w:val="20"/>
              </w:rPr>
            </w:pPr>
            <w:r w:rsidRPr="002647FF">
              <w:rPr>
                <w:rFonts w:ascii="Arial" w:hAnsi="Arial" w:cs="Arial"/>
                <w:sz w:val="20"/>
                <w:szCs w:val="20"/>
              </w:rPr>
              <w:t>Please note, you do not have to answer anything you are uncomfortable answering, we completely respect your privacy, and the information you provide will only be used to determine eligibility for studies at the UCI Center for Clinical Research.  We will not share any personal health information without your permission and your participation is completely voluntary so you can stop at any time</w:t>
            </w:r>
            <w:r w:rsidR="00C006C1">
              <w:rPr>
                <w:rFonts w:ascii="Arial" w:hAnsi="Arial" w:cs="Arial"/>
                <w:sz w:val="20"/>
                <w:szCs w:val="20"/>
              </w:rPr>
              <w:t>.</w:t>
            </w:r>
          </w:p>
          <w:p w14:paraId="4635B761" w14:textId="77777777" w:rsidR="009259AF" w:rsidRPr="002647FF" w:rsidRDefault="009259AF" w:rsidP="009259AF">
            <w:pPr>
              <w:rPr>
                <w:rFonts w:ascii="Arial" w:hAnsi="Arial" w:cs="Arial"/>
                <w:sz w:val="20"/>
                <w:szCs w:val="20"/>
              </w:rPr>
            </w:pPr>
          </w:p>
          <w:p w14:paraId="562A74DE" w14:textId="5FDA353C" w:rsidR="009259AF" w:rsidRPr="002647FF" w:rsidRDefault="009259AF" w:rsidP="009259AF">
            <w:pPr>
              <w:rPr>
                <w:rFonts w:ascii="Arial" w:hAnsi="Arial" w:cs="Arial"/>
                <w:sz w:val="20"/>
                <w:szCs w:val="20"/>
              </w:rPr>
            </w:pPr>
            <w:r w:rsidRPr="002647FF">
              <w:rPr>
                <w:rFonts w:ascii="Arial" w:hAnsi="Arial" w:cs="Arial"/>
                <w:b/>
                <w:sz w:val="20"/>
                <w:szCs w:val="20"/>
              </w:rPr>
              <w:t>Do I have your permission to proceed?</w:t>
            </w:r>
            <w:r w:rsidRPr="002647FF">
              <w:rPr>
                <w:rFonts w:ascii="Arial" w:hAnsi="Arial" w:cs="Arial"/>
                <w:sz w:val="20"/>
                <w:szCs w:val="20"/>
              </w:rPr>
              <w:t xml:space="preserve">   </w:t>
            </w:r>
          </w:p>
          <w:p w14:paraId="29F817AF" w14:textId="15C8DF47" w:rsidR="009259AF" w:rsidRPr="002647FF" w:rsidRDefault="009259AF" w:rsidP="009259AF">
            <w:pPr>
              <w:rPr>
                <w:rFonts w:ascii="Arial" w:hAnsi="Arial" w:cs="Arial"/>
                <w:sz w:val="20"/>
                <w:szCs w:val="20"/>
              </w:rPr>
            </w:pPr>
          </w:p>
        </w:tc>
      </w:tr>
      <w:tr w:rsidR="009259AF" w:rsidRPr="002647FF" w14:paraId="58E4E842" w14:textId="0CB240F6" w:rsidTr="00CA1CD2">
        <w:trPr>
          <w:trHeight w:val="611"/>
        </w:trPr>
        <w:tc>
          <w:tcPr>
            <w:tcW w:w="170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38D351B" w14:textId="77777777" w:rsidR="009259AF" w:rsidRPr="002647FF" w:rsidRDefault="009259AF" w:rsidP="009259AF">
            <w:pPr>
              <w:rPr>
                <w:rFonts w:ascii="Arial" w:hAnsi="Arial" w:cs="Arial"/>
                <w:b/>
                <w:color w:val="FFFFFF" w:themeColor="background1"/>
                <w:sz w:val="20"/>
                <w:szCs w:val="20"/>
              </w:rPr>
            </w:pPr>
          </w:p>
          <w:p w14:paraId="6B47DD7C" w14:textId="6AE73946" w:rsidR="009259AF" w:rsidRPr="002647FF" w:rsidRDefault="009259AF" w:rsidP="009259AF">
            <w:pPr>
              <w:rPr>
                <w:rFonts w:ascii="Arial" w:hAnsi="Arial" w:cs="Arial"/>
                <w:b/>
                <w:color w:val="FFFFFF" w:themeColor="background1"/>
                <w:sz w:val="20"/>
                <w:szCs w:val="20"/>
              </w:rPr>
            </w:pPr>
            <w:r w:rsidRPr="002647FF">
              <w:rPr>
                <w:rFonts w:ascii="Arial" w:hAnsi="Arial" w:cs="Arial"/>
                <w:b/>
                <w:color w:val="FFFFFF" w:themeColor="background1"/>
                <w:sz w:val="20"/>
                <w:szCs w:val="20"/>
              </w:rPr>
              <w:t>If YES</w:t>
            </w:r>
          </w:p>
          <w:p w14:paraId="7A7AED0C" w14:textId="77777777" w:rsidR="009259AF" w:rsidRPr="002647FF" w:rsidRDefault="009259AF" w:rsidP="00EC5E6C">
            <w:pPr>
              <w:rPr>
                <w:rFonts w:ascii="Arial" w:hAnsi="Arial" w:cs="Arial"/>
                <w:b/>
                <w:color w:val="FFFFFF" w:themeColor="background1"/>
                <w:sz w:val="20"/>
                <w:szCs w:val="20"/>
              </w:rPr>
            </w:pPr>
          </w:p>
        </w:tc>
        <w:tc>
          <w:tcPr>
            <w:tcW w:w="7645" w:type="dxa"/>
            <w:tcBorders>
              <w:top w:val="single" w:sz="4" w:space="0" w:color="5B9BD5"/>
              <w:left w:val="single" w:sz="4" w:space="0" w:color="5B9BD5"/>
              <w:bottom w:val="single" w:sz="4" w:space="0" w:color="5B9BD5"/>
              <w:right w:val="single" w:sz="4" w:space="0" w:color="5B9BD5"/>
            </w:tcBorders>
          </w:tcPr>
          <w:p w14:paraId="46048E76" w14:textId="77777777" w:rsidR="009259AF" w:rsidRPr="002647FF" w:rsidRDefault="009259AF" w:rsidP="009259AF">
            <w:pPr>
              <w:rPr>
                <w:rFonts w:ascii="Arial" w:hAnsi="Arial" w:cs="Arial"/>
                <w:bCs/>
                <w:color w:val="5B9BD5" w:themeColor="accent1"/>
                <w:sz w:val="20"/>
                <w:szCs w:val="20"/>
              </w:rPr>
            </w:pPr>
          </w:p>
          <w:p w14:paraId="70676033" w14:textId="5AC8F460" w:rsidR="009259AF" w:rsidRPr="002647FF" w:rsidRDefault="009259AF" w:rsidP="009259AF">
            <w:pPr>
              <w:rPr>
                <w:rFonts w:ascii="Arial" w:hAnsi="Arial" w:cs="Arial"/>
                <w:bCs/>
                <w:color w:val="5B9BD5" w:themeColor="accent1"/>
                <w:sz w:val="20"/>
                <w:szCs w:val="20"/>
              </w:rPr>
            </w:pPr>
            <w:r w:rsidRPr="002647FF">
              <w:rPr>
                <w:rFonts w:ascii="Arial" w:hAnsi="Arial" w:cs="Arial"/>
                <w:bCs/>
                <w:color w:val="5B9BD5" w:themeColor="accent1"/>
                <w:sz w:val="20"/>
                <w:szCs w:val="20"/>
              </w:rPr>
              <w:t>Proceed to Pre-</w:t>
            </w:r>
            <w:r w:rsidR="00A0366A" w:rsidRPr="002647FF">
              <w:rPr>
                <w:rFonts w:ascii="Arial" w:hAnsi="Arial" w:cs="Arial"/>
                <w:bCs/>
                <w:color w:val="5B9BD5" w:themeColor="accent1"/>
                <w:sz w:val="20"/>
                <w:szCs w:val="20"/>
              </w:rPr>
              <w:t>Screening</w:t>
            </w:r>
            <w:r w:rsidRPr="002647FF">
              <w:rPr>
                <w:rFonts w:ascii="Arial" w:hAnsi="Arial" w:cs="Arial"/>
                <w:bCs/>
                <w:color w:val="5B9BD5" w:themeColor="accent1"/>
                <w:sz w:val="20"/>
                <w:szCs w:val="20"/>
              </w:rPr>
              <w:t xml:space="preserve"> Questions</w:t>
            </w:r>
          </w:p>
          <w:p w14:paraId="2D72D5B7" w14:textId="77777777" w:rsidR="009259AF" w:rsidRPr="002647FF" w:rsidRDefault="009259AF" w:rsidP="00EC5E6C">
            <w:pPr>
              <w:rPr>
                <w:rFonts w:ascii="Arial" w:hAnsi="Arial" w:cs="Arial"/>
                <w:sz w:val="20"/>
                <w:szCs w:val="20"/>
              </w:rPr>
            </w:pPr>
          </w:p>
        </w:tc>
      </w:tr>
      <w:tr w:rsidR="009259AF" w:rsidRPr="002647FF" w14:paraId="4381ABC5" w14:textId="77777777" w:rsidTr="00CA1CD2">
        <w:trPr>
          <w:trHeight w:val="620"/>
        </w:trPr>
        <w:tc>
          <w:tcPr>
            <w:tcW w:w="170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5F59622" w14:textId="77777777" w:rsidR="009259AF" w:rsidRPr="002647FF" w:rsidRDefault="009259AF" w:rsidP="009259AF">
            <w:pPr>
              <w:rPr>
                <w:rFonts w:ascii="Arial" w:hAnsi="Arial" w:cs="Arial"/>
                <w:b/>
                <w:color w:val="FFFFFF" w:themeColor="background1"/>
                <w:sz w:val="20"/>
                <w:szCs w:val="20"/>
              </w:rPr>
            </w:pPr>
          </w:p>
          <w:p w14:paraId="155B6570" w14:textId="37DA1F75" w:rsidR="009259AF" w:rsidRPr="002647FF" w:rsidRDefault="009259AF" w:rsidP="009259AF">
            <w:pPr>
              <w:rPr>
                <w:rFonts w:ascii="Arial" w:hAnsi="Arial" w:cs="Arial"/>
                <w:b/>
                <w:color w:val="FFFFFF" w:themeColor="background1"/>
                <w:sz w:val="20"/>
                <w:szCs w:val="20"/>
              </w:rPr>
            </w:pPr>
            <w:r w:rsidRPr="002647FF">
              <w:rPr>
                <w:rFonts w:ascii="Arial" w:hAnsi="Arial" w:cs="Arial"/>
                <w:b/>
                <w:color w:val="FFFFFF" w:themeColor="background1"/>
                <w:sz w:val="20"/>
                <w:szCs w:val="20"/>
              </w:rPr>
              <w:t>If NO</w:t>
            </w:r>
          </w:p>
          <w:p w14:paraId="0290FAAD" w14:textId="77777777" w:rsidR="009259AF" w:rsidRPr="002647FF" w:rsidRDefault="009259AF" w:rsidP="00EC5E6C">
            <w:pPr>
              <w:rPr>
                <w:rFonts w:ascii="Arial" w:hAnsi="Arial" w:cs="Arial"/>
                <w:b/>
                <w:color w:val="FFFFFF" w:themeColor="background1"/>
                <w:sz w:val="20"/>
                <w:szCs w:val="20"/>
              </w:rPr>
            </w:pPr>
          </w:p>
        </w:tc>
        <w:tc>
          <w:tcPr>
            <w:tcW w:w="7645" w:type="dxa"/>
            <w:tcBorders>
              <w:top w:val="single" w:sz="4" w:space="0" w:color="5B9BD5"/>
              <w:left w:val="single" w:sz="4" w:space="0" w:color="5B9BD5"/>
              <w:bottom w:val="single" w:sz="4" w:space="0" w:color="5B9BD5"/>
              <w:right w:val="single" w:sz="4" w:space="0" w:color="5B9BD5"/>
            </w:tcBorders>
          </w:tcPr>
          <w:p w14:paraId="41975F2A" w14:textId="77777777" w:rsidR="009259AF" w:rsidRPr="002647FF" w:rsidRDefault="009259AF" w:rsidP="00EC5E6C">
            <w:pPr>
              <w:rPr>
                <w:rFonts w:ascii="Arial" w:hAnsi="Arial" w:cs="Arial"/>
                <w:bCs/>
                <w:color w:val="5B9BD5" w:themeColor="accent1"/>
                <w:sz w:val="20"/>
                <w:szCs w:val="20"/>
              </w:rPr>
            </w:pPr>
          </w:p>
          <w:p w14:paraId="68E1AB60" w14:textId="77777777" w:rsidR="009259AF" w:rsidRPr="002647FF" w:rsidRDefault="009259AF" w:rsidP="00EC5E6C">
            <w:pPr>
              <w:rPr>
                <w:rFonts w:ascii="Arial" w:hAnsi="Arial" w:cs="Arial"/>
                <w:bCs/>
                <w:color w:val="000000" w:themeColor="text1"/>
                <w:sz w:val="20"/>
                <w:szCs w:val="20"/>
              </w:rPr>
            </w:pPr>
            <w:r w:rsidRPr="002647FF">
              <w:rPr>
                <w:rFonts w:ascii="Arial" w:hAnsi="Arial" w:cs="Arial"/>
                <w:bCs/>
                <w:color w:val="000000" w:themeColor="text1"/>
                <w:sz w:val="20"/>
                <w:szCs w:val="20"/>
              </w:rPr>
              <w:t xml:space="preserve">Thank you for your time today, </w:t>
            </w:r>
            <w:commentRangeStart w:id="2"/>
            <w:commentRangeStart w:id="3"/>
            <w:r w:rsidRPr="002647FF">
              <w:rPr>
                <w:rFonts w:ascii="Arial" w:hAnsi="Arial" w:cs="Arial"/>
                <w:bCs/>
                <w:color w:val="000000" w:themeColor="text1"/>
                <w:sz w:val="20"/>
                <w:szCs w:val="20"/>
              </w:rPr>
              <w:t>we will remove you from our database</w:t>
            </w:r>
            <w:commentRangeEnd w:id="2"/>
            <w:r w:rsidR="000B7DD1">
              <w:rPr>
                <w:rStyle w:val="CommentReference"/>
              </w:rPr>
              <w:commentReference w:id="2"/>
            </w:r>
            <w:commentRangeEnd w:id="3"/>
            <w:r w:rsidR="009E3243">
              <w:rPr>
                <w:rStyle w:val="CommentReference"/>
              </w:rPr>
              <w:commentReference w:id="3"/>
            </w:r>
            <w:r w:rsidRPr="002647FF">
              <w:rPr>
                <w:rFonts w:ascii="Arial" w:hAnsi="Arial" w:cs="Arial"/>
                <w:bCs/>
                <w:color w:val="000000" w:themeColor="text1"/>
                <w:sz w:val="20"/>
                <w:szCs w:val="20"/>
              </w:rPr>
              <w:t>.  Please feel free to give us a call back if you change your mind and have a great rest of your day!</w:t>
            </w:r>
          </w:p>
          <w:p w14:paraId="0EED5FD2" w14:textId="672A9D4E" w:rsidR="009259AF" w:rsidRPr="002647FF" w:rsidRDefault="009259AF" w:rsidP="00EC5E6C">
            <w:pPr>
              <w:rPr>
                <w:rFonts w:ascii="Arial" w:hAnsi="Arial" w:cs="Arial"/>
                <w:bCs/>
                <w:color w:val="5B9BD5" w:themeColor="accent1"/>
                <w:sz w:val="20"/>
                <w:szCs w:val="20"/>
              </w:rPr>
            </w:pPr>
          </w:p>
        </w:tc>
      </w:tr>
    </w:tbl>
    <w:p w14:paraId="7BDF2B66" w14:textId="6D3CB878" w:rsidR="00EC5E6C" w:rsidRPr="002647FF" w:rsidRDefault="00EC5E6C" w:rsidP="00EC5E6C">
      <w:pPr>
        <w:rPr>
          <w:rFonts w:ascii="Arial" w:hAnsi="Arial" w:cs="Arial"/>
          <w:sz w:val="20"/>
          <w:szCs w:val="20"/>
        </w:rPr>
      </w:pPr>
    </w:p>
    <w:p w14:paraId="4D7DCFC0" w14:textId="77777777" w:rsidR="00BF6688" w:rsidRPr="002647FF" w:rsidRDefault="00BF6688" w:rsidP="00EC5E6C">
      <w:pPr>
        <w:rPr>
          <w:rFonts w:ascii="Arial" w:hAnsi="Arial" w:cs="Arial"/>
          <w:sz w:val="20"/>
          <w:szCs w:val="20"/>
        </w:rPr>
      </w:pPr>
    </w:p>
    <w:tbl>
      <w:tblPr>
        <w:tblStyle w:val="TableGrid"/>
        <w:tblW w:w="0" w:type="auto"/>
        <w:tblLook w:val="04A0" w:firstRow="1" w:lastRow="0" w:firstColumn="1" w:lastColumn="0" w:noHBand="0" w:noVBand="1"/>
      </w:tblPr>
      <w:tblGrid>
        <w:gridCol w:w="715"/>
        <w:gridCol w:w="8635"/>
      </w:tblGrid>
      <w:tr w:rsidR="00CA1CD2" w:rsidRPr="002647FF" w14:paraId="23B1A4F8" w14:textId="77777777" w:rsidTr="00CA1CD2">
        <w:tc>
          <w:tcPr>
            <w:tcW w:w="9350" w:type="dxa"/>
            <w:gridSpan w:val="2"/>
            <w:tcBorders>
              <w:top w:val="single" w:sz="4" w:space="0" w:color="5B9BD5"/>
              <w:left w:val="single" w:sz="4" w:space="0" w:color="5B9BD5"/>
              <w:bottom w:val="single" w:sz="4" w:space="0" w:color="5B9BD5"/>
              <w:right w:val="single" w:sz="4" w:space="0" w:color="5B9BD5"/>
            </w:tcBorders>
            <w:shd w:val="clear" w:color="auto" w:fill="1F4E79" w:themeFill="accent1" w:themeFillShade="80"/>
          </w:tcPr>
          <w:p w14:paraId="4210DA42" w14:textId="2C20F5F6" w:rsidR="00CA1CD2" w:rsidRPr="002647FF" w:rsidRDefault="00CA1CD2" w:rsidP="00B016FB">
            <w:pPr>
              <w:jc w:val="center"/>
              <w:rPr>
                <w:rFonts w:ascii="Arial" w:hAnsi="Arial" w:cs="Arial"/>
                <w:b/>
                <w:color w:val="FFFFFF" w:themeColor="background1"/>
                <w:sz w:val="24"/>
                <w:szCs w:val="24"/>
              </w:rPr>
            </w:pPr>
            <w:r w:rsidRPr="002647FF">
              <w:rPr>
                <w:rFonts w:ascii="Arial" w:hAnsi="Arial" w:cs="Arial"/>
                <w:b/>
                <w:color w:val="FFFFFF" w:themeColor="background1"/>
                <w:sz w:val="24"/>
                <w:szCs w:val="24"/>
              </w:rPr>
              <w:t>Pre-</w:t>
            </w:r>
            <w:r w:rsidR="00A0366A" w:rsidRPr="002647FF">
              <w:rPr>
                <w:rFonts w:ascii="Arial" w:hAnsi="Arial" w:cs="Arial"/>
                <w:b/>
                <w:color w:val="FFFFFF" w:themeColor="background1"/>
                <w:sz w:val="24"/>
                <w:szCs w:val="24"/>
              </w:rPr>
              <w:t xml:space="preserve">Screening </w:t>
            </w:r>
            <w:r w:rsidRPr="002647FF">
              <w:rPr>
                <w:rFonts w:ascii="Arial" w:hAnsi="Arial" w:cs="Arial"/>
                <w:b/>
                <w:color w:val="FFFFFF" w:themeColor="background1"/>
                <w:sz w:val="24"/>
                <w:szCs w:val="24"/>
              </w:rPr>
              <w:t>Questions</w:t>
            </w:r>
          </w:p>
          <w:p w14:paraId="5AAC6BD5" w14:textId="58F820D8" w:rsidR="00CA1CD2" w:rsidRPr="002647FF" w:rsidRDefault="00CA1CD2" w:rsidP="00136196">
            <w:pPr>
              <w:jc w:val="center"/>
              <w:rPr>
                <w:rFonts w:ascii="Arial" w:hAnsi="Arial" w:cs="Arial"/>
                <w:b/>
                <w:color w:val="FFFFFF" w:themeColor="background1"/>
                <w:sz w:val="20"/>
                <w:szCs w:val="20"/>
              </w:rPr>
            </w:pPr>
          </w:p>
        </w:tc>
      </w:tr>
      <w:tr w:rsidR="00CA1CD2" w:rsidRPr="002647FF" w14:paraId="6C1452CB"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421505F" w14:textId="77777777" w:rsidR="00EA7205" w:rsidRPr="002647FF" w:rsidRDefault="00EA7205" w:rsidP="00136196">
            <w:pPr>
              <w:jc w:val="center"/>
              <w:rPr>
                <w:rFonts w:ascii="Arial" w:hAnsi="Arial" w:cs="Arial"/>
                <w:b/>
                <w:color w:val="FFFFFF" w:themeColor="background1"/>
                <w:sz w:val="20"/>
                <w:szCs w:val="20"/>
              </w:rPr>
            </w:pPr>
          </w:p>
          <w:p w14:paraId="711288B8" w14:textId="2E2E5FE3" w:rsidR="00CA1CD2" w:rsidRPr="002647FF" w:rsidRDefault="00A0366A"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w:t>
            </w:r>
          </w:p>
        </w:tc>
        <w:tc>
          <w:tcPr>
            <w:tcW w:w="8635" w:type="dxa"/>
            <w:tcBorders>
              <w:top w:val="single" w:sz="4" w:space="0" w:color="5B9BD5"/>
              <w:left w:val="single" w:sz="4" w:space="0" w:color="5B9BD5"/>
              <w:bottom w:val="single" w:sz="4" w:space="0" w:color="5B9BD5"/>
              <w:right w:val="single" w:sz="4" w:space="0" w:color="5B9BD5"/>
            </w:tcBorders>
          </w:tcPr>
          <w:p w14:paraId="19E210DA" w14:textId="77777777" w:rsidR="00EA7205" w:rsidRPr="002647FF" w:rsidRDefault="00EA7205" w:rsidP="00A0366A">
            <w:pPr>
              <w:rPr>
                <w:rFonts w:ascii="Arial" w:hAnsi="Arial" w:cs="Arial"/>
                <w:sz w:val="20"/>
                <w:szCs w:val="20"/>
              </w:rPr>
            </w:pPr>
          </w:p>
          <w:p w14:paraId="567A3604" w14:textId="685E4657" w:rsidR="00BF6688" w:rsidRPr="002647FF" w:rsidRDefault="00EA7205" w:rsidP="00A0366A">
            <w:pPr>
              <w:rPr>
                <w:rFonts w:ascii="Arial" w:hAnsi="Arial" w:cs="Arial"/>
                <w:sz w:val="20"/>
                <w:szCs w:val="20"/>
              </w:rPr>
            </w:pPr>
            <w:r w:rsidRPr="002647FF">
              <w:rPr>
                <w:rFonts w:ascii="Arial" w:hAnsi="Arial" w:cs="Arial"/>
                <w:sz w:val="20"/>
                <w:szCs w:val="20"/>
              </w:rPr>
              <w:t>First, h</w:t>
            </w:r>
            <w:r w:rsidR="00BF6688" w:rsidRPr="002647FF">
              <w:rPr>
                <w:rFonts w:ascii="Arial" w:hAnsi="Arial" w:cs="Arial"/>
                <w:sz w:val="20"/>
                <w:szCs w:val="20"/>
              </w:rPr>
              <w:t>ow did you hear about</w:t>
            </w:r>
            <w:r w:rsidR="00A0366A" w:rsidRPr="002647FF">
              <w:rPr>
                <w:rFonts w:ascii="Arial" w:hAnsi="Arial" w:cs="Arial"/>
                <w:sz w:val="20"/>
                <w:szCs w:val="20"/>
              </w:rPr>
              <w:t xml:space="preserve"> us or the study (</w:t>
            </w:r>
            <w:r w:rsidR="00BF6688" w:rsidRPr="002647FF">
              <w:rPr>
                <w:rFonts w:ascii="Arial" w:hAnsi="Arial" w:cs="Arial"/>
                <w:sz w:val="20"/>
                <w:szCs w:val="20"/>
              </w:rPr>
              <w:t xml:space="preserve">E.g., </w:t>
            </w:r>
            <w:r w:rsidR="00A0366A" w:rsidRPr="002647FF">
              <w:rPr>
                <w:rFonts w:ascii="Arial" w:hAnsi="Arial" w:cs="Arial"/>
                <w:sz w:val="20"/>
                <w:szCs w:val="20"/>
              </w:rPr>
              <w:t xml:space="preserve">TV, online, doctor, referral, radio, </w:t>
            </w:r>
            <w:proofErr w:type="gramStart"/>
            <w:r w:rsidR="00A0366A" w:rsidRPr="002647FF">
              <w:rPr>
                <w:rFonts w:ascii="Arial" w:hAnsi="Arial" w:cs="Arial"/>
                <w:sz w:val="20"/>
                <w:szCs w:val="20"/>
              </w:rPr>
              <w:t>etc.)</w:t>
            </w:r>
            <w:r w:rsidR="00BF6688" w:rsidRPr="002647FF">
              <w:rPr>
                <w:rFonts w:ascii="Arial" w:hAnsi="Arial" w:cs="Arial"/>
                <w:sz w:val="20"/>
                <w:szCs w:val="20"/>
              </w:rPr>
              <w:t>*</w:t>
            </w:r>
            <w:proofErr w:type="gramEnd"/>
            <w:r w:rsidR="00A0366A" w:rsidRPr="002647FF">
              <w:rPr>
                <w:rFonts w:ascii="Arial" w:hAnsi="Arial" w:cs="Arial"/>
                <w:sz w:val="20"/>
                <w:szCs w:val="20"/>
              </w:rPr>
              <w:t>?</w:t>
            </w:r>
          </w:p>
          <w:p w14:paraId="622E8843" w14:textId="77777777" w:rsidR="00CA1CD2" w:rsidRPr="002647FF" w:rsidRDefault="00BF6688" w:rsidP="00BF6688">
            <w:pPr>
              <w:rPr>
                <w:rFonts w:ascii="Arial" w:hAnsi="Arial" w:cs="Arial"/>
                <w:color w:val="A5A5A5" w:themeColor="accent3"/>
                <w:sz w:val="20"/>
                <w:szCs w:val="20"/>
              </w:rPr>
            </w:pPr>
            <w:r w:rsidRPr="002647FF">
              <w:rPr>
                <w:rFonts w:ascii="Arial" w:hAnsi="Arial" w:cs="Arial"/>
                <w:color w:val="A5A5A5" w:themeColor="accent3"/>
                <w:sz w:val="20"/>
                <w:szCs w:val="20"/>
              </w:rPr>
              <w:t xml:space="preserve">*Follow-up questions to confirm which </w:t>
            </w:r>
            <w:r w:rsidR="00EA7205" w:rsidRPr="002647FF">
              <w:rPr>
                <w:rFonts w:ascii="Arial" w:hAnsi="Arial" w:cs="Arial"/>
                <w:color w:val="A5A5A5" w:themeColor="accent3"/>
                <w:sz w:val="20"/>
                <w:szCs w:val="20"/>
              </w:rPr>
              <w:t xml:space="preserve">specific </w:t>
            </w:r>
            <w:r w:rsidRPr="002647FF">
              <w:rPr>
                <w:rFonts w:ascii="Arial" w:hAnsi="Arial" w:cs="Arial"/>
                <w:color w:val="A5A5A5" w:themeColor="accent3"/>
                <w:sz w:val="20"/>
                <w:szCs w:val="20"/>
              </w:rPr>
              <w:t>referral source (E.g., specific radio station, online media group</w:t>
            </w:r>
            <w:r w:rsidR="00EA7205" w:rsidRPr="002647FF">
              <w:rPr>
                <w:rFonts w:ascii="Arial" w:hAnsi="Arial" w:cs="Arial"/>
                <w:color w:val="A5A5A5" w:themeColor="accent3"/>
                <w:sz w:val="20"/>
                <w:szCs w:val="20"/>
              </w:rPr>
              <w:t xml:space="preserve"> name</w:t>
            </w:r>
            <w:r w:rsidRPr="002647FF">
              <w:rPr>
                <w:rFonts w:ascii="Arial" w:hAnsi="Arial" w:cs="Arial"/>
                <w:color w:val="A5A5A5" w:themeColor="accent3"/>
                <w:sz w:val="20"/>
                <w:szCs w:val="20"/>
              </w:rPr>
              <w:t>, referring clinician name, etc.)</w:t>
            </w:r>
          </w:p>
          <w:p w14:paraId="6F13F7BF" w14:textId="10AD44A1" w:rsidR="00EA7205" w:rsidRPr="002647FF" w:rsidRDefault="00EA7205" w:rsidP="00BF6688">
            <w:pPr>
              <w:rPr>
                <w:rFonts w:ascii="Arial" w:hAnsi="Arial" w:cs="Arial"/>
                <w:color w:val="A5A5A5" w:themeColor="accent3"/>
                <w:sz w:val="20"/>
                <w:szCs w:val="20"/>
              </w:rPr>
            </w:pPr>
          </w:p>
        </w:tc>
      </w:tr>
      <w:tr w:rsidR="00CA1CD2" w:rsidRPr="002647FF" w14:paraId="2F16AD39"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3DE90DD4" w14:textId="77777777" w:rsidR="00EA7205" w:rsidRPr="002647FF" w:rsidRDefault="00EA7205" w:rsidP="00136196">
            <w:pPr>
              <w:jc w:val="center"/>
              <w:rPr>
                <w:rFonts w:ascii="Arial" w:hAnsi="Arial" w:cs="Arial"/>
                <w:b/>
                <w:color w:val="FFFFFF" w:themeColor="background1"/>
                <w:sz w:val="20"/>
                <w:szCs w:val="20"/>
              </w:rPr>
            </w:pPr>
          </w:p>
          <w:p w14:paraId="747CFFFB" w14:textId="77777777" w:rsidR="00CA1CD2"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2.</w:t>
            </w:r>
          </w:p>
          <w:p w14:paraId="62B9320D" w14:textId="30C4444D" w:rsidR="00EA7205" w:rsidRPr="002647FF" w:rsidRDefault="00EA7205" w:rsidP="00136196">
            <w:pPr>
              <w:jc w:val="center"/>
              <w:rPr>
                <w:rFonts w:ascii="Arial" w:hAnsi="Arial" w:cs="Arial"/>
                <w:b/>
                <w:color w:val="FFFFFF" w:themeColor="background1"/>
                <w:sz w:val="20"/>
                <w:szCs w:val="20"/>
              </w:rPr>
            </w:pPr>
          </w:p>
        </w:tc>
        <w:tc>
          <w:tcPr>
            <w:tcW w:w="8635" w:type="dxa"/>
            <w:tcBorders>
              <w:top w:val="single" w:sz="4" w:space="0" w:color="5B9BD5"/>
              <w:left w:val="single" w:sz="4" w:space="0" w:color="5B9BD5"/>
              <w:bottom w:val="single" w:sz="4" w:space="0" w:color="5B9BD5"/>
              <w:right w:val="single" w:sz="4" w:space="0" w:color="5B9BD5"/>
            </w:tcBorders>
          </w:tcPr>
          <w:p w14:paraId="7F5945F4" w14:textId="77777777" w:rsidR="00EA7205" w:rsidRPr="002647FF" w:rsidRDefault="00EA7205" w:rsidP="00EA7205">
            <w:pPr>
              <w:rPr>
                <w:rFonts w:ascii="Arial" w:hAnsi="Arial" w:cs="Arial"/>
                <w:sz w:val="20"/>
                <w:szCs w:val="20"/>
              </w:rPr>
            </w:pPr>
          </w:p>
          <w:p w14:paraId="75C203BF" w14:textId="7A75415B" w:rsidR="00CA1CD2" w:rsidRPr="002647FF" w:rsidRDefault="00A0366A" w:rsidP="00EA7205">
            <w:pPr>
              <w:rPr>
                <w:rFonts w:ascii="Arial" w:hAnsi="Arial" w:cs="Arial"/>
                <w:b/>
                <w:sz w:val="20"/>
                <w:szCs w:val="20"/>
              </w:rPr>
            </w:pPr>
            <w:r w:rsidRPr="002647FF">
              <w:rPr>
                <w:rFonts w:ascii="Arial" w:hAnsi="Arial" w:cs="Arial"/>
                <w:sz w:val="20"/>
                <w:szCs w:val="20"/>
              </w:rPr>
              <w:t>May I please confirm the spelling of your first name, last name, and middle initial?</w:t>
            </w:r>
          </w:p>
        </w:tc>
      </w:tr>
      <w:tr w:rsidR="00CA1CD2" w:rsidRPr="002647FF" w14:paraId="53036EFC"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70BF5F5D" w14:textId="77777777" w:rsidR="00EA7205" w:rsidRPr="002647FF" w:rsidRDefault="00EA7205" w:rsidP="00136196">
            <w:pPr>
              <w:jc w:val="center"/>
              <w:rPr>
                <w:rFonts w:ascii="Arial" w:hAnsi="Arial" w:cs="Arial"/>
                <w:b/>
                <w:color w:val="FFFFFF" w:themeColor="background1"/>
                <w:sz w:val="20"/>
                <w:szCs w:val="20"/>
              </w:rPr>
            </w:pPr>
          </w:p>
          <w:p w14:paraId="140040D9" w14:textId="59A38202" w:rsidR="00CA1CD2"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3.</w:t>
            </w:r>
          </w:p>
        </w:tc>
        <w:tc>
          <w:tcPr>
            <w:tcW w:w="8635" w:type="dxa"/>
            <w:tcBorders>
              <w:top w:val="single" w:sz="4" w:space="0" w:color="5B9BD5"/>
              <w:left w:val="single" w:sz="4" w:space="0" w:color="5B9BD5"/>
              <w:bottom w:val="single" w:sz="4" w:space="0" w:color="5B9BD5"/>
              <w:right w:val="single" w:sz="4" w:space="0" w:color="5B9BD5"/>
            </w:tcBorders>
          </w:tcPr>
          <w:p w14:paraId="5DDDD5D6" w14:textId="77777777" w:rsidR="00EA7205" w:rsidRPr="002647FF" w:rsidRDefault="00EA7205" w:rsidP="00EA7205">
            <w:pPr>
              <w:rPr>
                <w:rFonts w:ascii="Arial" w:hAnsi="Arial" w:cs="Arial"/>
                <w:sz w:val="20"/>
                <w:szCs w:val="20"/>
              </w:rPr>
            </w:pPr>
          </w:p>
          <w:p w14:paraId="176341FD" w14:textId="5D854CBD" w:rsidR="00A0366A" w:rsidRPr="00C006C1" w:rsidRDefault="00A0366A" w:rsidP="00C006C1">
            <w:pPr>
              <w:rPr>
                <w:rFonts w:ascii="Arial" w:hAnsi="Arial" w:cs="Arial"/>
                <w:sz w:val="20"/>
                <w:szCs w:val="20"/>
              </w:rPr>
            </w:pPr>
            <w:r w:rsidRPr="00C006C1">
              <w:rPr>
                <w:rFonts w:ascii="Arial" w:hAnsi="Arial" w:cs="Arial"/>
                <w:sz w:val="20"/>
                <w:szCs w:val="20"/>
              </w:rPr>
              <w:t>May I please confirm your phone number?</w:t>
            </w:r>
          </w:p>
          <w:p w14:paraId="5D2DC61C" w14:textId="77777777" w:rsidR="00EA7205" w:rsidRPr="002647FF" w:rsidRDefault="00EA7205" w:rsidP="002647FF">
            <w:pPr>
              <w:rPr>
                <w:rFonts w:ascii="Arial" w:hAnsi="Arial" w:cs="Arial"/>
                <w:sz w:val="20"/>
                <w:szCs w:val="20"/>
              </w:rPr>
            </w:pPr>
          </w:p>
          <w:p w14:paraId="3F57F41E" w14:textId="38222C83" w:rsidR="002647FF" w:rsidRPr="00C006C1" w:rsidRDefault="00A0366A" w:rsidP="00C006C1">
            <w:pPr>
              <w:pStyle w:val="ListParagraph"/>
              <w:numPr>
                <w:ilvl w:val="0"/>
                <w:numId w:val="16"/>
              </w:numPr>
              <w:rPr>
                <w:rFonts w:ascii="Arial" w:hAnsi="Arial" w:cs="Arial"/>
                <w:sz w:val="20"/>
                <w:szCs w:val="20"/>
              </w:rPr>
            </w:pPr>
            <w:r w:rsidRPr="002647FF">
              <w:rPr>
                <w:rFonts w:ascii="Arial" w:hAnsi="Arial" w:cs="Arial"/>
                <w:sz w:val="20"/>
                <w:szCs w:val="20"/>
              </w:rPr>
              <w:t xml:space="preserve">Is this a cell phone?  </w:t>
            </w:r>
          </w:p>
          <w:p w14:paraId="4FC84988" w14:textId="31E8223A" w:rsidR="00A0366A" w:rsidRPr="002647FF" w:rsidRDefault="00A0366A" w:rsidP="00C006C1">
            <w:pPr>
              <w:pStyle w:val="ListParagraph"/>
              <w:numPr>
                <w:ilvl w:val="1"/>
                <w:numId w:val="16"/>
              </w:numPr>
              <w:rPr>
                <w:rFonts w:ascii="Arial" w:hAnsi="Arial" w:cs="Arial"/>
                <w:sz w:val="20"/>
                <w:szCs w:val="20"/>
              </w:rPr>
            </w:pPr>
            <w:r w:rsidRPr="002647FF">
              <w:rPr>
                <w:rFonts w:ascii="Arial" w:hAnsi="Arial" w:cs="Arial"/>
                <w:color w:val="A5A5A5" w:themeColor="accent3"/>
                <w:sz w:val="20"/>
                <w:szCs w:val="20"/>
              </w:rPr>
              <w:t xml:space="preserve">If </w:t>
            </w:r>
            <w:r w:rsidR="00EA7205" w:rsidRPr="002647FF">
              <w:rPr>
                <w:rFonts w:ascii="Arial" w:hAnsi="Arial" w:cs="Arial"/>
                <w:color w:val="A5A5A5" w:themeColor="accent3"/>
                <w:sz w:val="20"/>
                <w:szCs w:val="20"/>
              </w:rPr>
              <w:t>yes</w:t>
            </w:r>
            <w:r w:rsidR="002647FF">
              <w:rPr>
                <w:rFonts w:ascii="Arial" w:hAnsi="Arial" w:cs="Arial"/>
                <w:color w:val="A5A5A5" w:themeColor="accent3"/>
                <w:sz w:val="20"/>
                <w:szCs w:val="20"/>
              </w:rPr>
              <w:t>:</w:t>
            </w:r>
            <w:r w:rsidRPr="002647FF">
              <w:rPr>
                <w:rFonts w:ascii="Arial" w:hAnsi="Arial" w:cs="Arial"/>
                <w:color w:val="A5A5A5" w:themeColor="accent3"/>
                <w:sz w:val="20"/>
                <w:szCs w:val="20"/>
              </w:rPr>
              <w:t xml:space="preserve"> </w:t>
            </w:r>
            <w:r w:rsidRPr="002647FF">
              <w:rPr>
                <w:rFonts w:ascii="Arial" w:hAnsi="Arial" w:cs="Arial"/>
                <w:sz w:val="20"/>
                <w:szCs w:val="20"/>
              </w:rPr>
              <w:t xml:space="preserve">would you like us to send you any reminders </w:t>
            </w:r>
            <w:r w:rsidR="002647FF">
              <w:rPr>
                <w:rFonts w:ascii="Arial" w:hAnsi="Arial" w:cs="Arial"/>
                <w:sz w:val="20"/>
                <w:szCs w:val="20"/>
              </w:rPr>
              <w:t>and/</w:t>
            </w:r>
            <w:r w:rsidRPr="002647FF">
              <w:rPr>
                <w:rFonts w:ascii="Arial" w:hAnsi="Arial" w:cs="Arial"/>
                <w:sz w:val="20"/>
                <w:szCs w:val="20"/>
              </w:rPr>
              <w:t>or updates via text?</w:t>
            </w:r>
          </w:p>
          <w:p w14:paraId="256A3F2B" w14:textId="77777777" w:rsidR="00EA7205" w:rsidRPr="002647FF" w:rsidRDefault="00EA7205" w:rsidP="002647FF">
            <w:pPr>
              <w:rPr>
                <w:rFonts w:ascii="Arial" w:hAnsi="Arial" w:cs="Arial"/>
                <w:sz w:val="20"/>
                <w:szCs w:val="20"/>
              </w:rPr>
            </w:pPr>
          </w:p>
          <w:p w14:paraId="51B9C557" w14:textId="4015F524" w:rsidR="00A0366A" w:rsidRPr="002647FF" w:rsidRDefault="00A0366A" w:rsidP="00C006C1">
            <w:pPr>
              <w:pStyle w:val="ListParagraph"/>
              <w:numPr>
                <w:ilvl w:val="0"/>
                <w:numId w:val="16"/>
              </w:numPr>
              <w:rPr>
                <w:rFonts w:ascii="Arial" w:hAnsi="Arial" w:cs="Arial"/>
                <w:sz w:val="20"/>
                <w:szCs w:val="20"/>
              </w:rPr>
            </w:pPr>
            <w:r w:rsidRPr="002647FF">
              <w:rPr>
                <w:rFonts w:ascii="Arial" w:hAnsi="Arial" w:cs="Arial"/>
                <w:sz w:val="20"/>
                <w:szCs w:val="20"/>
              </w:rPr>
              <w:t>Is there a time of day that works best to get in contact with you?</w:t>
            </w:r>
          </w:p>
          <w:p w14:paraId="68C46FD7" w14:textId="77777777" w:rsidR="00CA1CD2" w:rsidRPr="002647FF" w:rsidRDefault="00CA1CD2" w:rsidP="00136196">
            <w:pPr>
              <w:jc w:val="center"/>
              <w:rPr>
                <w:rFonts w:ascii="Arial" w:hAnsi="Arial" w:cs="Arial"/>
                <w:b/>
                <w:sz w:val="20"/>
                <w:szCs w:val="20"/>
              </w:rPr>
            </w:pPr>
          </w:p>
        </w:tc>
      </w:tr>
      <w:tr w:rsidR="00CA1CD2" w:rsidRPr="002647FF" w14:paraId="61833F7F"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05F7DEB5" w14:textId="77777777" w:rsidR="00EA7205" w:rsidRPr="002647FF" w:rsidRDefault="00EA7205" w:rsidP="00136196">
            <w:pPr>
              <w:jc w:val="center"/>
              <w:rPr>
                <w:rFonts w:ascii="Arial" w:hAnsi="Arial" w:cs="Arial"/>
                <w:b/>
                <w:color w:val="FFFFFF" w:themeColor="background1"/>
                <w:sz w:val="20"/>
                <w:szCs w:val="20"/>
              </w:rPr>
            </w:pPr>
          </w:p>
          <w:p w14:paraId="45C59842" w14:textId="20A5714A" w:rsidR="00CA1CD2"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4.</w:t>
            </w:r>
          </w:p>
        </w:tc>
        <w:tc>
          <w:tcPr>
            <w:tcW w:w="8635" w:type="dxa"/>
            <w:tcBorders>
              <w:top w:val="single" w:sz="4" w:space="0" w:color="5B9BD5"/>
              <w:left w:val="single" w:sz="4" w:space="0" w:color="5B9BD5"/>
              <w:bottom w:val="single" w:sz="4" w:space="0" w:color="5B9BD5"/>
              <w:right w:val="single" w:sz="4" w:space="0" w:color="5B9BD5"/>
            </w:tcBorders>
          </w:tcPr>
          <w:p w14:paraId="72B83A67" w14:textId="77777777" w:rsidR="00EA7205" w:rsidRPr="002647FF" w:rsidRDefault="00EA7205" w:rsidP="00EA7205">
            <w:pPr>
              <w:rPr>
                <w:rFonts w:ascii="Arial" w:hAnsi="Arial" w:cs="Arial"/>
                <w:sz w:val="20"/>
                <w:szCs w:val="20"/>
              </w:rPr>
            </w:pPr>
          </w:p>
          <w:p w14:paraId="5531829E" w14:textId="42F60204" w:rsidR="00A0366A" w:rsidRPr="00C006C1" w:rsidRDefault="00A0366A" w:rsidP="00C006C1">
            <w:pPr>
              <w:rPr>
                <w:rFonts w:ascii="Arial" w:hAnsi="Arial" w:cs="Arial"/>
                <w:sz w:val="20"/>
                <w:szCs w:val="20"/>
              </w:rPr>
            </w:pPr>
            <w:r w:rsidRPr="00C006C1">
              <w:rPr>
                <w:rFonts w:ascii="Arial" w:hAnsi="Arial" w:cs="Arial"/>
                <w:sz w:val="20"/>
                <w:szCs w:val="20"/>
              </w:rPr>
              <w:t>What city do you live in?</w:t>
            </w:r>
          </w:p>
          <w:p w14:paraId="73DCC7FE" w14:textId="77777777" w:rsidR="00EA7205" w:rsidRPr="002647FF" w:rsidRDefault="00EA7205" w:rsidP="00EA7205">
            <w:pPr>
              <w:rPr>
                <w:rFonts w:ascii="Arial" w:hAnsi="Arial" w:cs="Arial"/>
                <w:sz w:val="20"/>
                <w:szCs w:val="20"/>
              </w:rPr>
            </w:pPr>
          </w:p>
          <w:p w14:paraId="676CD039" w14:textId="16090A4C" w:rsidR="00A0366A" w:rsidRPr="002647FF" w:rsidRDefault="00A0366A" w:rsidP="002647FF">
            <w:pPr>
              <w:pStyle w:val="ListParagraph"/>
              <w:numPr>
                <w:ilvl w:val="0"/>
                <w:numId w:val="4"/>
              </w:numPr>
              <w:rPr>
                <w:rFonts w:ascii="Arial" w:hAnsi="Arial" w:cs="Arial"/>
                <w:sz w:val="20"/>
                <w:szCs w:val="20"/>
              </w:rPr>
            </w:pPr>
            <w:r w:rsidRPr="002647FF">
              <w:rPr>
                <w:rFonts w:ascii="Arial" w:hAnsi="Arial" w:cs="Arial"/>
                <w:sz w:val="20"/>
                <w:szCs w:val="20"/>
              </w:rPr>
              <w:t>Would you have transportation to our research center?</w:t>
            </w:r>
          </w:p>
          <w:p w14:paraId="486EE63B" w14:textId="77777777" w:rsidR="00CA1CD2" w:rsidRPr="002647FF" w:rsidRDefault="00CA1CD2" w:rsidP="00136196">
            <w:pPr>
              <w:jc w:val="center"/>
              <w:rPr>
                <w:rFonts w:ascii="Arial" w:hAnsi="Arial" w:cs="Arial"/>
                <w:b/>
                <w:sz w:val="20"/>
                <w:szCs w:val="20"/>
              </w:rPr>
            </w:pPr>
          </w:p>
        </w:tc>
      </w:tr>
      <w:tr w:rsidR="00CA1CD2" w:rsidRPr="002647FF" w14:paraId="3FC31894"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7A6396F7" w14:textId="77777777" w:rsidR="00EA7205" w:rsidRPr="002647FF" w:rsidRDefault="00EA7205" w:rsidP="00136196">
            <w:pPr>
              <w:jc w:val="center"/>
              <w:rPr>
                <w:rFonts w:ascii="Arial" w:hAnsi="Arial" w:cs="Arial"/>
                <w:b/>
                <w:color w:val="FFFFFF" w:themeColor="background1"/>
                <w:sz w:val="20"/>
                <w:szCs w:val="20"/>
              </w:rPr>
            </w:pPr>
          </w:p>
          <w:p w14:paraId="0327D1B8" w14:textId="284F0445" w:rsidR="00CA1CD2"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lastRenderedPageBreak/>
              <w:t>5.</w:t>
            </w:r>
          </w:p>
        </w:tc>
        <w:tc>
          <w:tcPr>
            <w:tcW w:w="8635" w:type="dxa"/>
            <w:tcBorders>
              <w:top w:val="single" w:sz="4" w:space="0" w:color="5B9BD5"/>
              <w:left w:val="single" w:sz="4" w:space="0" w:color="5B9BD5"/>
              <w:bottom w:val="single" w:sz="4" w:space="0" w:color="5B9BD5"/>
              <w:right w:val="single" w:sz="4" w:space="0" w:color="5B9BD5"/>
            </w:tcBorders>
          </w:tcPr>
          <w:p w14:paraId="30041965" w14:textId="77777777" w:rsidR="00EA7205" w:rsidRPr="002647FF" w:rsidRDefault="00EA7205" w:rsidP="00EA7205">
            <w:pPr>
              <w:rPr>
                <w:rFonts w:ascii="Arial" w:hAnsi="Arial" w:cs="Arial"/>
                <w:sz w:val="20"/>
                <w:szCs w:val="20"/>
              </w:rPr>
            </w:pPr>
          </w:p>
          <w:p w14:paraId="265CC20F" w14:textId="2F32B282" w:rsidR="002647FF" w:rsidRPr="00C006C1" w:rsidRDefault="00A0366A" w:rsidP="00C006C1">
            <w:pPr>
              <w:rPr>
                <w:rFonts w:ascii="Arial" w:hAnsi="Arial" w:cs="Arial"/>
                <w:sz w:val="20"/>
                <w:szCs w:val="20"/>
              </w:rPr>
            </w:pPr>
            <w:r w:rsidRPr="00C006C1">
              <w:rPr>
                <w:rFonts w:ascii="Arial" w:hAnsi="Arial" w:cs="Arial"/>
                <w:sz w:val="20"/>
                <w:szCs w:val="20"/>
              </w:rPr>
              <w:lastRenderedPageBreak/>
              <w:t>Do you have an email address</w:t>
            </w:r>
            <w:r w:rsidR="00C006C1">
              <w:rPr>
                <w:rFonts w:ascii="Arial" w:hAnsi="Arial" w:cs="Arial"/>
                <w:sz w:val="20"/>
                <w:szCs w:val="20"/>
              </w:rPr>
              <w:t xml:space="preserve"> </w:t>
            </w:r>
            <w:r w:rsidR="00C006C1" w:rsidRPr="00C006C1">
              <w:rPr>
                <w:rFonts w:ascii="Arial" w:hAnsi="Arial" w:cs="Arial"/>
                <w:color w:val="A5A5A5" w:themeColor="accent3"/>
                <w:sz w:val="20"/>
                <w:szCs w:val="20"/>
              </w:rPr>
              <w:t>(</w:t>
            </w:r>
            <w:r w:rsidR="002647FF" w:rsidRPr="00C006C1">
              <w:rPr>
                <w:rFonts w:ascii="Arial" w:hAnsi="Arial" w:cs="Arial"/>
                <w:color w:val="A5A5A5" w:themeColor="accent3"/>
                <w:sz w:val="20"/>
                <w:szCs w:val="20"/>
              </w:rPr>
              <w:t>Confirm spelling</w:t>
            </w:r>
            <w:r w:rsidR="00C006C1">
              <w:rPr>
                <w:rFonts w:ascii="Arial" w:hAnsi="Arial" w:cs="Arial"/>
                <w:color w:val="A5A5A5" w:themeColor="accent3"/>
                <w:sz w:val="20"/>
                <w:szCs w:val="20"/>
              </w:rPr>
              <w:t>)</w:t>
            </w:r>
            <w:r w:rsidR="00C006C1" w:rsidRPr="00C006C1">
              <w:rPr>
                <w:rFonts w:ascii="Arial" w:hAnsi="Arial" w:cs="Arial"/>
                <w:color w:val="000000" w:themeColor="text1"/>
                <w:sz w:val="20"/>
                <w:szCs w:val="20"/>
              </w:rPr>
              <w:t>?</w:t>
            </w:r>
          </w:p>
          <w:p w14:paraId="5555E273" w14:textId="77777777" w:rsidR="00EA7205" w:rsidRPr="002647FF" w:rsidRDefault="00EA7205" w:rsidP="00EA7205">
            <w:pPr>
              <w:rPr>
                <w:rFonts w:ascii="Arial" w:hAnsi="Arial" w:cs="Arial"/>
                <w:sz w:val="20"/>
                <w:szCs w:val="20"/>
              </w:rPr>
            </w:pPr>
          </w:p>
          <w:p w14:paraId="5F4DEBC4" w14:textId="2771D71B" w:rsidR="00A0366A" w:rsidRPr="002647FF" w:rsidRDefault="00A0366A" w:rsidP="00C006C1">
            <w:pPr>
              <w:pStyle w:val="ListParagraph"/>
              <w:numPr>
                <w:ilvl w:val="0"/>
                <w:numId w:val="17"/>
              </w:numPr>
              <w:rPr>
                <w:rFonts w:ascii="Arial" w:hAnsi="Arial" w:cs="Arial"/>
                <w:sz w:val="20"/>
                <w:szCs w:val="20"/>
              </w:rPr>
            </w:pPr>
            <w:r w:rsidRPr="002647FF">
              <w:rPr>
                <w:rFonts w:ascii="Arial" w:hAnsi="Arial" w:cs="Arial"/>
                <w:sz w:val="20"/>
                <w:szCs w:val="20"/>
              </w:rPr>
              <w:t>Do you prefer contact via email?</w:t>
            </w:r>
          </w:p>
          <w:p w14:paraId="26D08D38" w14:textId="77777777" w:rsidR="00EA7205" w:rsidRPr="002647FF" w:rsidRDefault="00EA7205" w:rsidP="00EA7205">
            <w:pPr>
              <w:rPr>
                <w:rFonts w:ascii="Arial" w:hAnsi="Arial" w:cs="Arial"/>
                <w:sz w:val="20"/>
                <w:szCs w:val="20"/>
              </w:rPr>
            </w:pPr>
          </w:p>
          <w:p w14:paraId="4B5A963E" w14:textId="2C99E41A" w:rsidR="00A0366A" w:rsidRPr="002647FF" w:rsidRDefault="00A0366A" w:rsidP="00C006C1">
            <w:pPr>
              <w:pStyle w:val="ListParagraph"/>
              <w:numPr>
                <w:ilvl w:val="0"/>
                <w:numId w:val="17"/>
              </w:numPr>
              <w:rPr>
                <w:rFonts w:ascii="Arial" w:hAnsi="Arial" w:cs="Arial"/>
                <w:sz w:val="20"/>
                <w:szCs w:val="20"/>
              </w:rPr>
            </w:pPr>
            <w:r w:rsidRPr="002647FF">
              <w:rPr>
                <w:rFonts w:ascii="Arial" w:hAnsi="Arial" w:cs="Arial"/>
                <w:sz w:val="20"/>
                <w:szCs w:val="20"/>
              </w:rPr>
              <w:t>Would you like to receive our quarterly newsletter or updates on study openings?</w:t>
            </w:r>
          </w:p>
          <w:p w14:paraId="29A52682" w14:textId="77777777" w:rsidR="00CA1CD2" w:rsidRPr="002647FF" w:rsidRDefault="00CA1CD2" w:rsidP="00136196">
            <w:pPr>
              <w:jc w:val="center"/>
              <w:rPr>
                <w:rFonts w:ascii="Arial" w:hAnsi="Arial" w:cs="Arial"/>
                <w:b/>
                <w:sz w:val="20"/>
                <w:szCs w:val="20"/>
              </w:rPr>
            </w:pPr>
          </w:p>
        </w:tc>
      </w:tr>
      <w:tr w:rsidR="00A0366A" w:rsidRPr="002647FF" w14:paraId="5E461DD0"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653BA0C" w14:textId="77777777" w:rsidR="00EA7205" w:rsidRPr="002647FF" w:rsidRDefault="00EA7205" w:rsidP="00136196">
            <w:pPr>
              <w:jc w:val="center"/>
              <w:rPr>
                <w:rFonts w:ascii="Arial" w:hAnsi="Arial" w:cs="Arial"/>
                <w:b/>
                <w:color w:val="FFFFFF" w:themeColor="background1"/>
                <w:sz w:val="20"/>
                <w:szCs w:val="20"/>
              </w:rPr>
            </w:pPr>
          </w:p>
          <w:p w14:paraId="08458BB2" w14:textId="4997242D"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6.</w:t>
            </w:r>
          </w:p>
        </w:tc>
        <w:tc>
          <w:tcPr>
            <w:tcW w:w="8635" w:type="dxa"/>
            <w:tcBorders>
              <w:top w:val="single" w:sz="4" w:space="0" w:color="5B9BD5"/>
              <w:left w:val="single" w:sz="4" w:space="0" w:color="5B9BD5"/>
              <w:bottom w:val="single" w:sz="4" w:space="0" w:color="5B9BD5"/>
              <w:right w:val="single" w:sz="4" w:space="0" w:color="5B9BD5"/>
            </w:tcBorders>
          </w:tcPr>
          <w:p w14:paraId="064614C3" w14:textId="77777777" w:rsidR="00EA7205" w:rsidRPr="002647FF" w:rsidRDefault="00EA7205" w:rsidP="00EA7205">
            <w:pPr>
              <w:rPr>
                <w:rFonts w:ascii="Arial" w:hAnsi="Arial" w:cs="Arial"/>
                <w:sz w:val="20"/>
                <w:szCs w:val="20"/>
              </w:rPr>
            </w:pPr>
          </w:p>
          <w:p w14:paraId="42F2ACAC" w14:textId="377E606D" w:rsidR="00A0366A" w:rsidRPr="002647FF" w:rsidRDefault="00A0366A" w:rsidP="00EA7205">
            <w:pPr>
              <w:rPr>
                <w:rFonts w:ascii="Arial" w:hAnsi="Arial" w:cs="Arial"/>
                <w:sz w:val="20"/>
                <w:szCs w:val="20"/>
              </w:rPr>
            </w:pPr>
            <w:r w:rsidRPr="002647FF">
              <w:rPr>
                <w:rFonts w:ascii="Arial" w:hAnsi="Arial" w:cs="Arial"/>
                <w:sz w:val="20"/>
                <w:szCs w:val="20"/>
              </w:rPr>
              <w:t>May I please have your age and Date of Birth?</w:t>
            </w:r>
          </w:p>
          <w:p w14:paraId="6F0CEF52" w14:textId="77777777" w:rsidR="00A0366A" w:rsidRPr="002647FF" w:rsidRDefault="00A0366A" w:rsidP="00EA7205">
            <w:pPr>
              <w:rPr>
                <w:rFonts w:ascii="Arial" w:hAnsi="Arial" w:cs="Arial"/>
                <w:sz w:val="20"/>
                <w:szCs w:val="20"/>
              </w:rPr>
            </w:pPr>
          </w:p>
        </w:tc>
      </w:tr>
      <w:tr w:rsidR="00A0366A" w:rsidRPr="002647FF" w14:paraId="18C52EFC"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6C58B455" w14:textId="77777777" w:rsidR="00EA7205" w:rsidRPr="002647FF" w:rsidRDefault="00EA7205" w:rsidP="00136196">
            <w:pPr>
              <w:jc w:val="center"/>
              <w:rPr>
                <w:rFonts w:ascii="Arial" w:hAnsi="Arial" w:cs="Arial"/>
                <w:b/>
                <w:color w:val="FFFFFF" w:themeColor="background1"/>
                <w:sz w:val="20"/>
                <w:szCs w:val="20"/>
              </w:rPr>
            </w:pPr>
          </w:p>
          <w:p w14:paraId="1D26D53A" w14:textId="77777777"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7.</w:t>
            </w:r>
          </w:p>
          <w:p w14:paraId="7DDCC2BB" w14:textId="220B0E0D" w:rsidR="00EA7205" w:rsidRPr="002647FF" w:rsidRDefault="00EA7205" w:rsidP="00136196">
            <w:pPr>
              <w:jc w:val="center"/>
              <w:rPr>
                <w:rFonts w:ascii="Arial" w:hAnsi="Arial" w:cs="Arial"/>
                <w:b/>
                <w:color w:val="FFFFFF" w:themeColor="background1"/>
                <w:sz w:val="20"/>
                <w:szCs w:val="20"/>
              </w:rPr>
            </w:pPr>
          </w:p>
        </w:tc>
        <w:tc>
          <w:tcPr>
            <w:tcW w:w="8635" w:type="dxa"/>
            <w:tcBorders>
              <w:top w:val="single" w:sz="4" w:space="0" w:color="5B9BD5"/>
              <w:left w:val="single" w:sz="4" w:space="0" w:color="5B9BD5"/>
              <w:bottom w:val="single" w:sz="4" w:space="0" w:color="5B9BD5"/>
              <w:right w:val="single" w:sz="4" w:space="0" w:color="5B9BD5"/>
            </w:tcBorders>
          </w:tcPr>
          <w:p w14:paraId="0C66B6E4" w14:textId="77777777" w:rsidR="00EA7205" w:rsidRPr="002647FF" w:rsidRDefault="00EA7205" w:rsidP="00EA7205">
            <w:pPr>
              <w:rPr>
                <w:rFonts w:ascii="Arial" w:hAnsi="Arial" w:cs="Arial"/>
                <w:sz w:val="20"/>
                <w:szCs w:val="20"/>
              </w:rPr>
            </w:pPr>
          </w:p>
          <w:p w14:paraId="5FA84107" w14:textId="51DFA917" w:rsidR="00A0366A" w:rsidRPr="002647FF" w:rsidRDefault="00A0366A" w:rsidP="00EA7205">
            <w:pPr>
              <w:rPr>
                <w:rFonts w:ascii="Arial" w:hAnsi="Arial" w:cs="Arial"/>
                <w:sz w:val="20"/>
                <w:szCs w:val="20"/>
              </w:rPr>
            </w:pPr>
            <w:r w:rsidRPr="002647FF">
              <w:rPr>
                <w:rFonts w:ascii="Arial" w:hAnsi="Arial" w:cs="Arial"/>
                <w:sz w:val="20"/>
                <w:szCs w:val="20"/>
              </w:rPr>
              <w:t xml:space="preserve">What is your approximate height and weight?  </w:t>
            </w:r>
          </w:p>
          <w:p w14:paraId="19276E75" w14:textId="77777777" w:rsidR="00A0366A" w:rsidRPr="002647FF" w:rsidRDefault="00A0366A" w:rsidP="00EA7205">
            <w:pPr>
              <w:rPr>
                <w:rFonts w:ascii="Arial" w:hAnsi="Arial" w:cs="Arial"/>
                <w:sz w:val="20"/>
                <w:szCs w:val="20"/>
              </w:rPr>
            </w:pPr>
          </w:p>
        </w:tc>
      </w:tr>
      <w:tr w:rsidR="00A0366A" w:rsidRPr="002647FF" w14:paraId="54785AC8"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1B1B1F67" w14:textId="77777777" w:rsidR="00EA7205" w:rsidRPr="002647FF" w:rsidRDefault="00EA7205" w:rsidP="00136196">
            <w:pPr>
              <w:jc w:val="center"/>
              <w:rPr>
                <w:rFonts w:ascii="Arial" w:hAnsi="Arial" w:cs="Arial"/>
                <w:b/>
                <w:color w:val="FFFFFF" w:themeColor="background1"/>
                <w:sz w:val="20"/>
                <w:szCs w:val="20"/>
              </w:rPr>
            </w:pPr>
          </w:p>
          <w:p w14:paraId="3786F584" w14:textId="75CED700"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8.</w:t>
            </w:r>
          </w:p>
        </w:tc>
        <w:tc>
          <w:tcPr>
            <w:tcW w:w="8635" w:type="dxa"/>
            <w:tcBorders>
              <w:top w:val="single" w:sz="4" w:space="0" w:color="5B9BD5"/>
              <w:left w:val="single" w:sz="4" w:space="0" w:color="5B9BD5"/>
              <w:bottom w:val="single" w:sz="4" w:space="0" w:color="5B9BD5"/>
              <w:right w:val="single" w:sz="4" w:space="0" w:color="5B9BD5"/>
            </w:tcBorders>
          </w:tcPr>
          <w:p w14:paraId="283F7C1B" w14:textId="77777777" w:rsidR="00A0366A" w:rsidRPr="002647FF" w:rsidRDefault="00A0366A" w:rsidP="00A0366A">
            <w:pPr>
              <w:pStyle w:val="ListParagraph"/>
              <w:rPr>
                <w:rFonts w:ascii="Arial" w:hAnsi="Arial" w:cs="Arial"/>
                <w:sz w:val="20"/>
                <w:szCs w:val="20"/>
              </w:rPr>
            </w:pPr>
          </w:p>
          <w:p w14:paraId="2688DC4C" w14:textId="77777777" w:rsidR="00A0366A" w:rsidRPr="00C006C1" w:rsidRDefault="00A0366A" w:rsidP="00C006C1">
            <w:pPr>
              <w:rPr>
                <w:rFonts w:ascii="Arial" w:hAnsi="Arial" w:cs="Arial"/>
                <w:sz w:val="20"/>
                <w:szCs w:val="20"/>
              </w:rPr>
            </w:pPr>
            <w:r w:rsidRPr="00C006C1">
              <w:rPr>
                <w:rFonts w:ascii="Arial" w:hAnsi="Arial" w:cs="Arial"/>
                <w:sz w:val="20"/>
                <w:szCs w:val="20"/>
              </w:rPr>
              <w:t>Are you a UCI Health patient?</w:t>
            </w:r>
          </w:p>
          <w:p w14:paraId="6B7803D5" w14:textId="77777777" w:rsidR="00A0366A" w:rsidRPr="002647FF" w:rsidRDefault="00A0366A" w:rsidP="00A0366A">
            <w:pPr>
              <w:pStyle w:val="ListParagraph"/>
              <w:rPr>
                <w:rFonts w:ascii="Arial" w:hAnsi="Arial" w:cs="Arial"/>
                <w:sz w:val="20"/>
                <w:szCs w:val="20"/>
              </w:rPr>
            </w:pPr>
          </w:p>
          <w:p w14:paraId="7637F35E" w14:textId="5231244B" w:rsidR="00A0366A" w:rsidRPr="002647FF" w:rsidRDefault="00A0366A" w:rsidP="00B016FB">
            <w:pPr>
              <w:pStyle w:val="ListParagraph"/>
              <w:numPr>
                <w:ilvl w:val="1"/>
                <w:numId w:val="6"/>
              </w:numPr>
              <w:rPr>
                <w:rFonts w:ascii="Arial" w:hAnsi="Arial" w:cs="Arial"/>
                <w:sz w:val="20"/>
                <w:szCs w:val="20"/>
              </w:rPr>
            </w:pPr>
            <w:r w:rsidRPr="002647FF">
              <w:rPr>
                <w:rFonts w:ascii="Arial" w:hAnsi="Arial" w:cs="Arial"/>
                <w:color w:val="A5A5A5" w:themeColor="accent3"/>
                <w:sz w:val="20"/>
                <w:szCs w:val="20"/>
              </w:rPr>
              <w:t>If not</w:t>
            </w:r>
            <w:r w:rsidR="002647FF">
              <w:rPr>
                <w:rFonts w:ascii="Arial" w:hAnsi="Arial" w:cs="Arial"/>
                <w:color w:val="A5A5A5" w:themeColor="accent3"/>
                <w:sz w:val="20"/>
                <w:szCs w:val="20"/>
              </w:rPr>
              <w:t>:</w:t>
            </w:r>
            <w:r w:rsidRPr="002647FF">
              <w:rPr>
                <w:rFonts w:ascii="Arial" w:hAnsi="Arial" w:cs="Arial"/>
                <w:color w:val="A5A5A5" w:themeColor="accent3"/>
                <w:sz w:val="20"/>
                <w:szCs w:val="20"/>
              </w:rPr>
              <w:t xml:space="preserve"> </w:t>
            </w:r>
            <w:r w:rsidRPr="002647FF">
              <w:rPr>
                <w:rFonts w:ascii="Arial" w:hAnsi="Arial" w:cs="Arial"/>
                <w:sz w:val="20"/>
                <w:szCs w:val="20"/>
              </w:rPr>
              <w:t xml:space="preserve">would you be willing to sign a </w:t>
            </w:r>
            <w:commentRangeStart w:id="4"/>
            <w:commentRangeStart w:id="5"/>
            <w:r w:rsidRPr="002647FF">
              <w:rPr>
                <w:rFonts w:ascii="Arial" w:hAnsi="Arial" w:cs="Arial"/>
                <w:sz w:val="20"/>
                <w:szCs w:val="20"/>
              </w:rPr>
              <w:t xml:space="preserve">medical record release form </w:t>
            </w:r>
            <w:commentRangeEnd w:id="4"/>
            <w:r w:rsidR="000B7DD1">
              <w:rPr>
                <w:rStyle w:val="CommentReference"/>
                <w:rFonts w:asciiTheme="minorHAnsi" w:eastAsiaTheme="minorHAnsi" w:hAnsiTheme="minorHAnsi" w:cstheme="minorBidi"/>
              </w:rPr>
              <w:commentReference w:id="4"/>
            </w:r>
            <w:commentRangeEnd w:id="5"/>
            <w:r w:rsidR="00094683">
              <w:rPr>
                <w:rStyle w:val="CommentReference"/>
                <w:rFonts w:asciiTheme="minorHAnsi" w:eastAsiaTheme="minorHAnsi" w:hAnsiTheme="minorHAnsi" w:cstheme="minorBidi"/>
              </w:rPr>
              <w:commentReference w:id="5"/>
            </w:r>
            <w:r w:rsidRPr="002647FF">
              <w:rPr>
                <w:rFonts w:ascii="Arial" w:hAnsi="Arial" w:cs="Arial"/>
                <w:sz w:val="20"/>
                <w:szCs w:val="20"/>
              </w:rPr>
              <w:t>if needed for a study?</w:t>
            </w:r>
            <w:r w:rsidRPr="002647FF">
              <w:rPr>
                <w:rFonts w:ascii="Arial" w:hAnsi="Arial" w:cs="Arial"/>
                <w:sz w:val="20"/>
                <w:szCs w:val="20"/>
              </w:rPr>
              <w:tab/>
            </w:r>
          </w:p>
          <w:p w14:paraId="4F85A0D8" w14:textId="77777777" w:rsidR="00A0366A" w:rsidRPr="002647FF" w:rsidRDefault="00A0366A" w:rsidP="00EA7205">
            <w:pPr>
              <w:rPr>
                <w:rFonts w:ascii="Arial" w:hAnsi="Arial" w:cs="Arial"/>
                <w:sz w:val="20"/>
                <w:szCs w:val="20"/>
              </w:rPr>
            </w:pPr>
          </w:p>
        </w:tc>
      </w:tr>
      <w:tr w:rsidR="00A0366A" w:rsidRPr="002647FF" w14:paraId="21970725"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3527470D" w14:textId="77777777" w:rsidR="00EA7205" w:rsidRPr="002647FF" w:rsidRDefault="00EA7205" w:rsidP="00136196">
            <w:pPr>
              <w:jc w:val="center"/>
              <w:rPr>
                <w:rFonts w:ascii="Arial" w:hAnsi="Arial" w:cs="Arial"/>
                <w:b/>
                <w:color w:val="FFFFFF" w:themeColor="background1"/>
                <w:sz w:val="20"/>
                <w:szCs w:val="20"/>
              </w:rPr>
            </w:pPr>
          </w:p>
          <w:p w14:paraId="6697F738" w14:textId="0652E4FC"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9.</w:t>
            </w:r>
          </w:p>
        </w:tc>
        <w:tc>
          <w:tcPr>
            <w:tcW w:w="8635" w:type="dxa"/>
            <w:tcBorders>
              <w:top w:val="single" w:sz="4" w:space="0" w:color="5B9BD5"/>
              <w:left w:val="single" w:sz="4" w:space="0" w:color="5B9BD5"/>
              <w:bottom w:val="single" w:sz="4" w:space="0" w:color="5B9BD5"/>
              <w:right w:val="single" w:sz="4" w:space="0" w:color="5B9BD5"/>
            </w:tcBorders>
          </w:tcPr>
          <w:p w14:paraId="692B2378" w14:textId="77777777" w:rsidR="00EA7205" w:rsidRPr="002647FF" w:rsidRDefault="00EA7205" w:rsidP="002647FF">
            <w:pPr>
              <w:pStyle w:val="ListParagraph"/>
              <w:rPr>
                <w:rFonts w:ascii="Arial" w:hAnsi="Arial" w:cs="Arial"/>
                <w:sz w:val="20"/>
                <w:szCs w:val="20"/>
              </w:rPr>
            </w:pPr>
          </w:p>
          <w:p w14:paraId="675E82F4" w14:textId="087770B2" w:rsidR="00A0366A" w:rsidRPr="00C006C1" w:rsidRDefault="00A0366A" w:rsidP="00C006C1">
            <w:pPr>
              <w:rPr>
                <w:rFonts w:ascii="Arial" w:hAnsi="Arial" w:cs="Arial"/>
                <w:sz w:val="20"/>
                <w:szCs w:val="20"/>
              </w:rPr>
            </w:pPr>
            <w:r w:rsidRPr="00C006C1">
              <w:rPr>
                <w:rFonts w:ascii="Arial" w:hAnsi="Arial" w:cs="Arial"/>
                <w:sz w:val="20"/>
                <w:szCs w:val="20"/>
              </w:rPr>
              <w:t xml:space="preserve">What type of study are you interested in?  </w:t>
            </w:r>
          </w:p>
          <w:p w14:paraId="11A9A982" w14:textId="77777777" w:rsidR="00EA7205" w:rsidRPr="002647FF" w:rsidRDefault="00EA7205" w:rsidP="00EA7205">
            <w:pPr>
              <w:rPr>
                <w:rFonts w:ascii="Arial" w:hAnsi="Arial" w:cs="Arial"/>
                <w:sz w:val="20"/>
                <w:szCs w:val="20"/>
              </w:rPr>
            </w:pPr>
          </w:p>
          <w:p w14:paraId="2FD2BE68" w14:textId="5199BB0C" w:rsidR="00A0366A" w:rsidRPr="002647FF" w:rsidRDefault="00A0366A" w:rsidP="00C006C1">
            <w:pPr>
              <w:pStyle w:val="ListParagraph"/>
              <w:numPr>
                <w:ilvl w:val="0"/>
                <w:numId w:val="15"/>
              </w:numPr>
              <w:rPr>
                <w:rFonts w:ascii="Arial" w:hAnsi="Arial" w:cs="Arial"/>
                <w:sz w:val="20"/>
                <w:szCs w:val="20"/>
              </w:rPr>
            </w:pPr>
            <w:r w:rsidRPr="002647FF">
              <w:rPr>
                <w:rFonts w:ascii="Arial" w:hAnsi="Arial" w:cs="Arial"/>
                <w:sz w:val="20"/>
                <w:szCs w:val="20"/>
              </w:rPr>
              <w:t>Do you have a formal diagnosis or just symptoms?</w:t>
            </w:r>
          </w:p>
          <w:p w14:paraId="5F4885F4" w14:textId="77777777" w:rsidR="00EA7205" w:rsidRPr="002647FF" w:rsidRDefault="00EA7205" w:rsidP="00EA7205">
            <w:pPr>
              <w:rPr>
                <w:rFonts w:ascii="Arial" w:hAnsi="Arial" w:cs="Arial"/>
                <w:sz w:val="20"/>
                <w:szCs w:val="20"/>
              </w:rPr>
            </w:pPr>
          </w:p>
          <w:p w14:paraId="42DF679C" w14:textId="0F58DDFA" w:rsidR="00A0366A" w:rsidRPr="002647FF" w:rsidRDefault="00A0366A" w:rsidP="00C006C1">
            <w:pPr>
              <w:pStyle w:val="ListParagraph"/>
              <w:numPr>
                <w:ilvl w:val="0"/>
                <w:numId w:val="15"/>
              </w:numPr>
              <w:rPr>
                <w:rFonts w:ascii="Arial" w:hAnsi="Arial" w:cs="Arial"/>
                <w:sz w:val="20"/>
                <w:szCs w:val="20"/>
              </w:rPr>
            </w:pPr>
            <w:r w:rsidRPr="002647FF">
              <w:rPr>
                <w:rFonts w:ascii="Arial" w:hAnsi="Arial" w:cs="Arial"/>
                <w:sz w:val="20"/>
                <w:szCs w:val="20"/>
              </w:rPr>
              <w:t>How long have you been diagnosed or experiencing symptoms?</w:t>
            </w:r>
          </w:p>
          <w:p w14:paraId="204FF029" w14:textId="67F6F73B" w:rsidR="00A0366A" w:rsidRPr="002647FF" w:rsidRDefault="00A0366A" w:rsidP="00A0366A">
            <w:pPr>
              <w:rPr>
                <w:rFonts w:ascii="Arial" w:hAnsi="Arial" w:cs="Arial"/>
                <w:i/>
                <w:sz w:val="20"/>
                <w:szCs w:val="20"/>
              </w:rPr>
            </w:pPr>
            <w:r w:rsidRPr="002647FF">
              <w:rPr>
                <w:rFonts w:ascii="Arial" w:hAnsi="Arial" w:cs="Arial"/>
                <w:i/>
                <w:sz w:val="20"/>
                <w:szCs w:val="20"/>
              </w:rPr>
              <w:t xml:space="preserve"> </w:t>
            </w:r>
          </w:p>
          <w:p w14:paraId="6EF3FF53" w14:textId="77777777" w:rsidR="00A0366A" w:rsidRPr="002647FF" w:rsidRDefault="00A0366A" w:rsidP="00A0366A">
            <w:pPr>
              <w:pStyle w:val="ListParagraph"/>
              <w:rPr>
                <w:rFonts w:ascii="Arial" w:hAnsi="Arial" w:cs="Arial"/>
                <w:sz w:val="20"/>
                <w:szCs w:val="20"/>
              </w:rPr>
            </w:pPr>
          </w:p>
        </w:tc>
      </w:tr>
      <w:tr w:rsidR="00A0366A" w:rsidRPr="002647FF" w14:paraId="3D9D93D4"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5940AB20" w14:textId="77777777" w:rsidR="00EA7205" w:rsidRPr="002647FF" w:rsidRDefault="00EA7205" w:rsidP="00136196">
            <w:pPr>
              <w:jc w:val="center"/>
              <w:rPr>
                <w:rFonts w:ascii="Arial" w:hAnsi="Arial" w:cs="Arial"/>
                <w:b/>
                <w:color w:val="FFFFFF" w:themeColor="background1"/>
                <w:sz w:val="20"/>
                <w:szCs w:val="20"/>
              </w:rPr>
            </w:pPr>
          </w:p>
          <w:p w14:paraId="4EFBBDB3" w14:textId="5F0EE3A9"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10.</w:t>
            </w:r>
          </w:p>
        </w:tc>
        <w:tc>
          <w:tcPr>
            <w:tcW w:w="8635" w:type="dxa"/>
            <w:tcBorders>
              <w:top w:val="single" w:sz="4" w:space="0" w:color="5B9BD5"/>
              <w:left w:val="single" w:sz="4" w:space="0" w:color="5B9BD5"/>
              <w:bottom w:val="single" w:sz="4" w:space="0" w:color="5B9BD5"/>
              <w:right w:val="single" w:sz="4" w:space="0" w:color="5B9BD5"/>
            </w:tcBorders>
          </w:tcPr>
          <w:p w14:paraId="5F87CB52" w14:textId="77777777" w:rsidR="00A0366A" w:rsidRPr="002647FF" w:rsidRDefault="00A0366A" w:rsidP="00A0366A">
            <w:pPr>
              <w:ind w:left="360"/>
              <w:rPr>
                <w:rFonts w:ascii="Arial" w:hAnsi="Arial" w:cs="Arial"/>
                <w:sz w:val="20"/>
                <w:szCs w:val="20"/>
              </w:rPr>
            </w:pPr>
          </w:p>
          <w:p w14:paraId="778FF20F" w14:textId="1AC85855" w:rsidR="00A0366A" w:rsidRDefault="00A0366A" w:rsidP="00C006C1">
            <w:pPr>
              <w:rPr>
                <w:rFonts w:ascii="Arial" w:hAnsi="Arial" w:cs="Arial"/>
                <w:sz w:val="20"/>
                <w:szCs w:val="20"/>
              </w:rPr>
            </w:pPr>
            <w:r w:rsidRPr="00C006C1">
              <w:rPr>
                <w:rFonts w:ascii="Arial" w:hAnsi="Arial" w:cs="Arial"/>
                <w:sz w:val="20"/>
                <w:szCs w:val="20"/>
              </w:rPr>
              <w:t>Are you currently taking any medications</w:t>
            </w:r>
            <w:r w:rsidR="002647FF" w:rsidRPr="00C006C1">
              <w:rPr>
                <w:rFonts w:ascii="Arial" w:hAnsi="Arial" w:cs="Arial"/>
                <w:sz w:val="20"/>
                <w:szCs w:val="20"/>
              </w:rPr>
              <w:t>?</w:t>
            </w:r>
          </w:p>
          <w:p w14:paraId="12F183DB" w14:textId="77777777" w:rsidR="00C006C1" w:rsidRPr="00C006C1" w:rsidRDefault="00C006C1" w:rsidP="00C006C1">
            <w:pPr>
              <w:rPr>
                <w:rFonts w:ascii="Arial" w:hAnsi="Arial" w:cs="Arial"/>
                <w:i/>
                <w:sz w:val="20"/>
                <w:szCs w:val="20"/>
              </w:rPr>
            </w:pPr>
          </w:p>
          <w:p w14:paraId="0A286687" w14:textId="2F7AF2FB" w:rsidR="002647FF" w:rsidRPr="00C006C1" w:rsidRDefault="00A0366A" w:rsidP="00C006C1">
            <w:pPr>
              <w:pStyle w:val="ListParagraph"/>
              <w:numPr>
                <w:ilvl w:val="1"/>
                <w:numId w:val="8"/>
              </w:numPr>
              <w:rPr>
                <w:rFonts w:ascii="Arial" w:hAnsi="Arial" w:cs="Arial"/>
                <w:i/>
                <w:sz w:val="20"/>
                <w:szCs w:val="20"/>
              </w:rPr>
            </w:pPr>
            <w:r w:rsidRPr="00C006C1">
              <w:rPr>
                <w:rFonts w:ascii="Arial" w:hAnsi="Arial" w:cs="Arial"/>
                <w:iCs/>
                <w:color w:val="A5A5A5" w:themeColor="accent3"/>
                <w:sz w:val="20"/>
                <w:szCs w:val="20"/>
              </w:rPr>
              <w:t>For each med</w:t>
            </w:r>
            <w:r w:rsidRPr="00C006C1">
              <w:rPr>
                <w:rFonts w:ascii="Arial" w:hAnsi="Arial" w:cs="Arial"/>
                <w:iCs/>
                <w:sz w:val="20"/>
                <w:szCs w:val="20"/>
              </w:rPr>
              <w:t>:  What dose</w:t>
            </w:r>
            <w:r w:rsidR="002647FF" w:rsidRPr="00C006C1">
              <w:rPr>
                <w:rFonts w:ascii="Arial" w:hAnsi="Arial" w:cs="Arial"/>
                <w:iCs/>
                <w:sz w:val="20"/>
                <w:szCs w:val="20"/>
              </w:rPr>
              <w:t xml:space="preserve"> are you taking</w:t>
            </w:r>
            <w:r w:rsidR="00C006C1">
              <w:rPr>
                <w:rFonts w:ascii="Arial" w:hAnsi="Arial" w:cs="Arial"/>
                <w:iCs/>
                <w:sz w:val="20"/>
                <w:szCs w:val="20"/>
              </w:rPr>
              <w:t xml:space="preserve"> and h</w:t>
            </w:r>
            <w:r w:rsidR="002647FF" w:rsidRPr="00C006C1">
              <w:rPr>
                <w:rFonts w:ascii="Arial" w:hAnsi="Arial" w:cs="Arial"/>
                <w:iCs/>
                <w:sz w:val="20"/>
                <w:szCs w:val="20"/>
              </w:rPr>
              <w:t>ow long have you been taking this medication?</w:t>
            </w:r>
          </w:p>
          <w:p w14:paraId="2AA957E4" w14:textId="77777777" w:rsidR="00A0366A" w:rsidRPr="002647FF" w:rsidRDefault="00A0366A" w:rsidP="002647FF">
            <w:pPr>
              <w:spacing w:line="276" w:lineRule="auto"/>
              <w:rPr>
                <w:rFonts w:ascii="Arial" w:hAnsi="Arial" w:cs="Arial"/>
                <w:sz w:val="20"/>
                <w:szCs w:val="20"/>
              </w:rPr>
            </w:pPr>
          </w:p>
        </w:tc>
      </w:tr>
      <w:tr w:rsidR="00A0366A" w:rsidRPr="002647FF" w14:paraId="6A7A0E07"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78E7D9EC" w14:textId="77777777" w:rsidR="00EA7205" w:rsidRPr="002647FF" w:rsidRDefault="00EA7205" w:rsidP="00136196">
            <w:pPr>
              <w:jc w:val="center"/>
              <w:rPr>
                <w:rFonts w:ascii="Arial" w:hAnsi="Arial" w:cs="Arial"/>
                <w:b/>
                <w:color w:val="FFFFFF" w:themeColor="background1"/>
                <w:sz w:val="20"/>
                <w:szCs w:val="20"/>
              </w:rPr>
            </w:pPr>
          </w:p>
          <w:p w14:paraId="555A99C9" w14:textId="20F1D793"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11.</w:t>
            </w:r>
          </w:p>
        </w:tc>
        <w:tc>
          <w:tcPr>
            <w:tcW w:w="8635" w:type="dxa"/>
            <w:tcBorders>
              <w:top w:val="single" w:sz="4" w:space="0" w:color="5B9BD5"/>
              <w:left w:val="single" w:sz="4" w:space="0" w:color="5B9BD5"/>
              <w:bottom w:val="single" w:sz="4" w:space="0" w:color="5B9BD5"/>
              <w:right w:val="single" w:sz="4" w:space="0" w:color="5B9BD5"/>
            </w:tcBorders>
          </w:tcPr>
          <w:p w14:paraId="277BEDA2" w14:textId="77777777" w:rsidR="00EA7205" w:rsidRPr="002647FF" w:rsidRDefault="00A0366A" w:rsidP="00A0366A">
            <w:pPr>
              <w:pStyle w:val="ListParagraph"/>
              <w:ind w:left="0"/>
              <w:rPr>
                <w:rFonts w:ascii="Arial" w:hAnsi="Arial" w:cs="Arial"/>
                <w:sz w:val="20"/>
                <w:szCs w:val="20"/>
              </w:rPr>
            </w:pPr>
            <w:r w:rsidRPr="002647FF">
              <w:rPr>
                <w:rFonts w:ascii="Arial" w:hAnsi="Arial" w:cs="Arial"/>
                <w:sz w:val="20"/>
                <w:szCs w:val="20"/>
              </w:rPr>
              <w:tab/>
            </w:r>
          </w:p>
          <w:p w14:paraId="6B2B66FA" w14:textId="71A0236C" w:rsidR="00A0366A" w:rsidRPr="00C006C1" w:rsidRDefault="00A0366A" w:rsidP="00C006C1">
            <w:pPr>
              <w:rPr>
                <w:rFonts w:ascii="Arial" w:hAnsi="Arial" w:cs="Arial"/>
                <w:sz w:val="20"/>
                <w:szCs w:val="20"/>
              </w:rPr>
            </w:pPr>
            <w:r w:rsidRPr="00C006C1">
              <w:rPr>
                <w:rFonts w:ascii="Arial" w:hAnsi="Arial" w:cs="Arial"/>
                <w:sz w:val="20"/>
                <w:szCs w:val="20"/>
              </w:rPr>
              <w:t xml:space="preserve">Have you used any drugs or illegal substances in the past month?  </w:t>
            </w:r>
          </w:p>
          <w:p w14:paraId="40D4B925" w14:textId="77777777" w:rsidR="00EA7205" w:rsidRPr="002647FF" w:rsidRDefault="00EA7205" w:rsidP="00A0366A">
            <w:pPr>
              <w:pStyle w:val="ListParagraph"/>
              <w:ind w:left="0"/>
              <w:rPr>
                <w:rFonts w:ascii="Arial" w:hAnsi="Arial" w:cs="Arial"/>
                <w:b/>
                <w:sz w:val="20"/>
                <w:szCs w:val="20"/>
              </w:rPr>
            </w:pPr>
          </w:p>
          <w:p w14:paraId="7B1A67CC" w14:textId="0DD02E2B" w:rsidR="00A0366A" w:rsidRPr="002647FF" w:rsidRDefault="00A0366A" w:rsidP="00B016FB">
            <w:pPr>
              <w:pStyle w:val="ListParagraph"/>
              <w:numPr>
                <w:ilvl w:val="1"/>
                <w:numId w:val="9"/>
              </w:numPr>
              <w:rPr>
                <w:rFonts w:ascii="Arial" w:hAnsi="Arial" w:cs="Arial"/>
                <w:sz w:val="20"/>
                <w:szCs w:val="20"/>
              </w:rPr>
            </w:pPr>
            <w:r w:rsidRPr="002647FF">
              <w:rPr>
                <w:rFonts w:ascii="Arial" w:hAnsi="Arial" w:cs="Arial"/>
                <w:color w:val="A5A5A5" w:themeColor="accent3"/>
                <w:sz w:val="20"/>
                <w:szCs w:val="20"/>
              </w:rPr>
              <w:t>If yes:</w:t>
            </w:r>
            <w:r w:rsidRPr="002647FF">
              <w:rPr>
                <w:rFonts w:ascii="Arial" w:hAnsi="Arial" w:cs="Arial"/>
                <w:sz w:val="20"/>
                <w:szCs w:val="20"/>
              </w:rPr>
              <w:t xml:space="preserve"> May I </w:t>
            </w:r>
            <w:r w:rsidR="002647FF">
              <w:rPr>
                <w:rFonts w:ascii="Arial" w:hAnsi="Arial" w:cs="Arial"/>
                <w:sz w:val="20"/>
                <w:szCs w:val="20"/>
              </w:rPr>
              <w:t xml:space="preserve">please </w:t>
            </w:r>
            <w:r w:rsidRPr="002647FF">
              <w:rPr>
                <w:rFonts w:ascii="Arial" w:hAnsi="Arial" w:cs="Arial"/>
                <w:sz w:val="20"/>
                <w:szCs w:val="20"/>
              </w:rPr>
              <w:t>ask what it was, and how long ago</w:t>
            </w:r>
            <w:r w:rsidR="002647FF">
              <w:rPr>
                <w:rFonts w:ascii="Arial" w:hAnsi="Arial" w:cs="Arial"/>
                <w:sz w:val="20"/>
                <w:szCs w:val="20"/>
              </w:rPr>
              <w:t xml:space="preserve"> </w:t>
            </w:r>
            <w:r w:rsidR="00B016FB">
              <w:rPr>
                <w:rFonts w:ascii="Arial" w:hAnsi="Arial" w:cs="Arial"/>
                <w:sz w:val="20"/>
                <w:szCs w:val="20"/>
              </w:rPr>
              <w:t>your last use was</w:t>
            </w:r>
            <w:r w:rsidRPr="002647FF">
              <w:rPr>
                <w:rFonts w:ascii="Arial" w:hAnsi="Arial" w:cs="Arial"/>
                <w:sz w:val="20"/>
                <w:szCs w:val="20"/>
              </w:rPr>
              <w:t>?</w:t>
            </w:r>
          </w:p>
          <w:p w14:paraId="0FCA99C7" w14:textId="77777777" w:rsidR="00A0366A" w:rsidRPr="002647FF" w:rsidRDefault="00A0366A" w:rsidP="00A0366A">
            <w:pPr>
              <w:ind w:left="360"/>
              <w:rPr>
                <w:rFonts w:ascii="Arial" w:hAnsi="Arial" w:cs="Arial"/>
                <w:sz w:val="20"/>
                <w:szCs w:val="20"/>
              </w:rPr>
            </w:pPr>
          </w:p>
        </w:tc>
      </w:tr>
      <w:tr w:rsidR="00A0366A" w:rsidRPr="002647FF" w14:paraId="7CD0BD9E"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25647915" w14:textId="77777777" w:rsidR="00EA7205" w:rsidRPr="002647FF" w:rsidRDefault="00EA7205" w:rsidP="00136196">
            <w:pPr>
              <w:jc w:val="center"/>
              <w:rPr>
                <w:rFonts w:ascii="Arial" w:hAnsi="Arial" w:cs="Arial"/>
                <w:b/>
                <w:color w:val="FFFFFF" w:themeColor="background1"/>
                <w:sz w:val="20"/>
                <w:szCs w:val="20"/>
              </w:rPr>
            </w:pPr>
          </w:p>
          <w:p w14:paraId="49979F66" w14:textId="3BCF93C3"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12.</w:t>
            </w:r>
          </w:p>
        </w:tc>
        <w:tc>
          <w:tcPr>
            <w:tcW w:w="8635" w:type="dxa"/>
            <w:tcBorders>
              <w:top w:val="single" w:sz="4" w:space="0" w:color="5B9BD5"/>
              <w:left w:val="single" w:sz="4" w:space="0" w:color="5B9BD5"/>
              <w:bottom w:val="single" w:sz="4" w:space="0" w:color="5B9BD5"/>
              <w:right w:val="single" w:sz="4" w:space="0" w:color="5B9BD5"/>
            </w:tcBorders>
          </w:tcPr>
          <w:p w14:paraId="0BAB33AE" w14:textId="77777777" w:rsidR="00A0366A" w:rsidRPr="002647FF" w:rsidRDefault="00A0366A" w:rsidP="00A0366A">
            <w:pPr>
              <w:pStyle w:val="ListParagraph"/>
              <w:ind w:left="0"/>
              <w:rPr>
                <w:rFonts w:ascii="Arial" w:hAnsi="Arial" w:cs="Arial"/>
                <w:b/>
                <w:sz w:val="20"/>
                <w:szCs w:val="20"/>
              </w:rPr>
            </w:pPr>
          </w:p>
          <w:p w14:paraId="41EA6045" w14:textId="76085E42" w:rsidR="00A0366A" w:rsidRDefault="00A0366A" w:rsidP="00A0366A">
            <w:pPr>
              <w:pStyle w:val="ListParagraph"/>
              <w:ind w:left="0"/>
              <w:rPr>
                <w:rFonts w:ascii="Arial" w:hAnsi="Arial" w:cs="Arial"/>
                <w:sz w:val="20"/>
                <w:szCs w:val="20"/>
              </w:rPr>
            </w:pPr>
            <w:r w:rsidRPr="002647FF">
              <w:rPr>
                <w:rFonts w:ascii="Arial" w:hAnsi="Arial" w:cs="Arial"/>
                <w:sz w:val="20"/>
                <w:szCs w:val="20"/>
              </w:rPr>
              <w:t>Do you have any other medical illnesses (</w:t>
            </w:r>
            <w:r w:rsidR="00C006C1">
              <w:rPr>
                <w:rFonts w:ascii="Arial" w:hAnsi="Arial" w:cs="Arial"/>
                <w:sz w:val="20"/>
                <w:szCs w:val="20"/>
              </w:rPr>
              <w:t>E.g.,</w:t>
            </w:r>
            <w:r w:rsidRPr="002647FF">
              <w:rPr>
                <w:rFonts w:ascii="Arial" w:hAnsi="Arial" w:cs="Arial"/>
                <w:sz w:val="20"/>
                <w:szCs w:val="20"/>
              </w:rPr>
              <w:t xml:space="preserve"> insomnia</w:t>
            </w:r>
            <w:r w:rsidR="00B016FB">
              <w:rPr>
                <w:rFonts w:ascii="Arial" w:hAnsi="Arial" w:cs="Arial"/>
                <w:sz w:val="20"/>
                <w:szCs w:val="20"/>
              </w:rPr>
              <w:t>, diabetes, high blood pressure, high cholesterol</w:t>
            </w:r>
            <w:r w:rsidRPr="002647FF">
              <w:rPr>
                <w:rFonts w:ascii="Arial" w:hAnsi="Arial" w:cs="Arial"/>
                <w:sz w:val="20"/>
                <w:szCs w:val="20"/>
              </w:rPr>
              <w:t xml:space="preserve">)?  </w:t>
            </w:r>
          </w:p>
          <w:p w14:paraId="5C1F8D8A" w14:textId="40951B42" w:rsidR="00B016FB" w:rsidRPr="002647FF" w:rsidRDefault="00B016FB" w:rsidP="00B016FB">
            <w:pPr>
              <w:pStyle w:val="ListParagraph"/>
              <w:numPr>
                <w:ilvl w:val="0"/>
                <w:numId w:val="12"/>
              </w:numPr>
              <w:rPr>
                <w:rFonts w:ascii="Arial" w:hAnsi="Arial" w:cs="Arial"/>
                <w:sz w:val="20"/>
                <w:szCs w:val="20"/>
              </w:rPr>
            </w:pPr>
            <w:r w:rsidRPr="00B016FB">
              <w:rPr>
                <w:rFonts w:ascii="Arial" w:hAnsi="Arial" w:cs="Arial"/>
                <w:color w:val="A5A5A5" w:themeColor="accent3"/>
                <w:sz w:val="20"/>
                <w:szCs w:val="20"/>
              </w:rPr>
              <w:t xml:space="preserve">If yes: </w:t>
            </w:r>
            <w:r>
              <w:rPr>
                <w:rFonts w:ascii="Arial" w:hAnsi="Arial" w:cs="Arial"/>
                <w:sz w:val="20"/>
                <w:szCs w:val="20"/>
              </w:rPr>
              <w:t>What medical illness, how long have you had it, and any medications taken for it?</w:t>
            </w:r>
          </w:p>
          <w:p w14:paraId="58CAF2C8" w14:textId="77777777" w:rsidR="00A0366A" w:rsidRPr="002647FF" w:rsidRDefault="00A0366A" w:rsidP="00A0366A">
            <w:pPr>
              <w:pStyle w:val="ListParagraph"/>
              <w:ind w:left="0"/>
              <w:rPr>
                <w:rFonts w:ascii="Arial" w:hAnsi="Arial" w:cs="Arial"/>
                <w:sz w:val="20"/>
                <w:szCs w:val="20"/>
              </w:rPr>
            </w:pPr>
          </w:p>
        </w:tc>
      </w:tr>
      <w:tr w:rsidR="00A0366A" w:rsidRPr="002647FF" w14:paraId="1503F1BE"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93D734B" w14:textId="77777777" w:rsidR="00EA7205" w:rsidRPr="002647FF" w:rsidRDefault="00EA7205" w:rsidP="00136196">
            <w:pPr>
              <w:jc w:val="center"/>
              <w:rPr>
                <w:rFonts w:ascii="Arial" w:hAnsi="Arial" w:cs="Arial"/>
                <w:b/>
                <w:color w:val="FFFFFF" w:themeColor="background1"/>
                <w:sz w:val="20"/>
                <w:szCs w:val="20"/>
              </w:rPr>
            </w:pPr>
          </w:p>
          <w:p w14:paraId="266FF253" w14:textId="7C404900"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13.</w:t>
            </w:r>
          </w:p>
        </w:tc>
        <w:tc>
          <w:tcPr>
            <w:tcW w:w="8635" w:type="dxa"/>
            <w:tcBorders>
              <w:top w:val="single" w:sz="4" w:space="0" w:color="5B9BD5"/>
              <w:left w:val="single" w:sz="4" w:space="0" w:color="5B9BD5"/>
              <w:bottom w:val="single" w:sz="4" w:space="0" w:color="5B9BD5"/>
              <w:right w:val="single" w:sz="4" w:space="0" w:color="5B9BD5"/>
            </w:tcBorders>
          </w:tcPr>
          <w:p w14:paraId="0020BDFA" w14:textId="77777777" w:rsidR="00A0366A" w:rsidRPr="002647FF" w:rsidRDefault="00A0366A" w:rsidP="00A0366A">
            <w:pPr>
              <w:pStyle w:val="ListParagraph"/>
              <w:ind w:left="0"/>
              <w:rPr>
                <w:rFonts w:ascii="Arial" w:hAnsi="Arial" w:cs="Arial"/>
                <w:sz w:val="20"/>
                <w:szCs w:val="20"/>
              </w:rPr>
            </w:pPr>
          </w:p>
          <w:p w14:paraId="0324D985" w14:textId="5836A1E4" w:rsidR="00A0366A" w:rsidRDefault="00A0366A" w:rsidP="00A0366A">
            <w:pPr>
              <w:pStyle w:val="ListParagraph"/>
              <w:ind w:left="-90"/>
              <w:rPr>
                <w:rFonts w:ascii="Arial" w:hAnsi="Arial" w:cs="Arial"/>
                <w:sz w:val="20"/>
                <w:szCs w:val="20"/>
              </w:rPr>
            </w:pPr>
            <w:r w:rsidRPr="002647FF">
              <w:rPr>
                <w:rFonts w:ascii="Arial" w:hAnsi="Arial" w:cs="Arial"/>
                <w:sz w:val="20"/>
                <w:szCs w:val="20"/>
              </w:rPr>
              <w:tab/>
              <w:t xml:space="preserve">Have you had any surgeries </w:t>
            </w:r>
            <w:r w:rsidR="00B016FB">
              <w:rPr>
                <w:rFonts w:ascii="Arial" w:hAnsi="Arial" w:cs="Arial"/>
                <w:sz w:val="20"/>
                <w:szCs w:val="20"/>
              </w:rPr>
              <w:t>and/</w:t>
            </w:r>
            <w:r w:rsidRPr="002647FF">
              <w:rPr>
                <w:rFonts w:ascii="Arial" w:hAnsi="Arial" w:cs="Arial"/>
                <w:sz w:val="20"/>
                <w:szCs w:val="20"/>
              </w:rPr>
              <w:t xml:space="preserve">or medical procedures performed in the past? </w:t>
            </w:r>
          </w:p>
          <w:p w14:paraId="627F0A66" w14:textId="77777777" w:rsidR="00C006C1" w:rsidRDefault="00C006C1" w:rsidP="00C006C1">
            <w:pPr>
              <w:rPr>
                <w:rFonts w:ascii="Arial" w:hAnsi="Arial" w:cs="Arial"/>
                <w:color w:val="A5A5A5" w:themeColor="accent3"/>
                <w:sz w:val="20"/>
                <w:szCs w:val="20"/>
              </w:rPr>
            </w:pPr>
          </w:p>
          <w:p w14:paraId="5C2A05C6" w14:textId="3A14FDAB" w:rsidR="00B016FB" w:rsidRPr="00C006C1" w:rsidRDefault="00B016FB" w:rsidP="00C006C1">
            <w:pPr>
              <w:pStyle w:val="ListParagraph"/>
              <w:numPr>
                <w:ilvl w:val="0"/>
                <w:numId w:val="18"/>
              </w:numPr>
              <w:rPr>
                <w:rFonts w:ascii="Arial" w:hAnsi="Arial" w:cs="Arial"/>
                <w:sz w:val="20"/>
                <w:szCs w:val="20"/>
              </w:rPr>
            </w:pPr>
            <w:r w:rsidRPr="00C006C1">
              <w:rPr>
                <w:rFonts w:ascii="Arial" w:hAnsi="Arial" w:cs="Arial"/>
                <w:color w:val="A5A5A5" w:themeColor="accent3"/>
                <w:sz w:val="20"/>
                <w:szCs w:val="20"/>
              </w:rPr>
              <w:t xml:space="preserve">If yes: </w:t>
            </w:r>
            <w:r w:rsidRPr="00C006C1">
              <w:rPr>
                <w:rFonts w:ascii="Arial" w:hAnsi="Arial" w:cs="Arial"/>
                <w:sz w:val="20"/>
                <w:szCs w:val="20"/>
              </w:rPr>
              <w:t>what procedures, how long ago was it done, and any ongoing complications from it?</w:t>
            </w:r>
          </w:p>
          <w:p w14:paraId="2FB02EE6" w14:textId="77777777" w:rsidR="00A0366A" w:rsidRPr="002647FF" w:rsidRDefault="00A0366A" w:rsidP="00A0366A">
            <w:pPr>
              <w:pStyle w:val="ListParagraph"/>
              <w:ind w:left="0"/>
              <w:rPr>
                <w:rFonts w:ascii="Arial" w:hAnsi="Arial" w:cs="Arial"/>
                <w:b/>
                <w:sz w:val="20"/>
                <w:szCs w:val="20"/>
              </w:rPr>
            </w:pPr>
          </w:p>
        </w:tc>
      </w:tr>
      <w:tr w:rsidR="00A0366A" w:rsidRPr="002647FF" w14:paraId="709F01D9"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7F01FF81" w14:textId="77777777" w:rsidR="00EA7205" w:rsidRPr="002647FF" w:rsidRDefault="00EA7205" w:rsidP="00136196">
            <w:pPr>
              <w:jc w:val="center"/>
              <w:rPr>
                <w:rFonts w:ascii="Arial" w:hAnsi="Arial" w:cs="Arial"/>
                <w:b/>
                <w:color w:val="FFFFFF" w:themeColor="background1"/>
                <w:sz w:val="20"/>
                <w:szCs w:val="20"/>
              </w:rPr>
            </w:pPr>
          </w:p>
          <w:p w14:paraId="1DCF1FBA" w14:textId="1C7CE8F7"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14.</w:t>
            </w:r>
          </w:p>
        </w:tc>
        <w:tc>
          <w:tcPr>
            <w:tcW w:w="8635" w:type="dxa"/>
            <w:tcBorders>
              <w:top w:val="single" w:sz="4" w:space="0" w:color="5B9BD5"/>
              <w:left w:val="single" w:sz="4" w:space="0" w:color="5B9BD5"/>
              <w:bottom w:val="single" w:sz="4" w:space="0" w:color="5B9BD5"/>
              <w:right w:val="single" w:sz="4" w:space="0" w:color="5B9BD5"/>
            </w:tcBorders>
          </w:tcPr>
          <w:p w14:paraId="427EA030" w14:textId="77777777" w:rsidR="00EA7205" w:rsidRPr="002647FF" w:rsidRDefault="00EA7205" w:rsidP="00A0366A">
            <w:pPr>
              <w:pStyle w:val="ListParagraph"/>
              <w:ind w:left="0"/>
              <w:rPr>
                <w:rFonts w:ascii="Arial" w:hAnsi="Arial" w:cs="Arial"/>
                <w:sz w:val="20"/>
                <w:szCs w:val="20"/>
              </w:rPr>
            </w:pPr>
          </w:p>
          <w:p w14:paraId="1F16DB38" w14:textId="06165FE4" w:rsidR="00A0366A" w:rsidRPr="00B016FB" w:rsidRDefault="00A0366A" w:rsidP="00B016FB">
            <w:pPr>
              <w:rPr>
                <w:rFonts w:ascii="Arial" w:hAnsi="Arial" w:cs="Arial"/>
                <w:sz w:val="20"/>
                <w:szCs w:val="20"/>
              </w:rPr>
            </w:pPr>
            <w:r w:rsidRPr="00B016FB">
              <w:rPr>
                <w:rFonts w:ascii="Arial" w:hAnsi="Arial" w:cs="Arial"/>
                <w:sz w:val="20"/>
                <w:szCs w:val="20"/>
              </w:rPr>
              <w:t xml:space="preserve">Have you had any hospitalizations </w:t>
            </w:r>
            <w:r w:rsidR="00B016FB" w:rsidRPr="00B016FB">
              <w:rPr>
                <w:rFonts w:ascii="Arial" w:hAnsi="Arial" w:cs="Arial"/>
                <w:sz w:val="20"/>
                <w:szCs w:val="20"/>
              </w:rPr>
              <w:t>and/</w:t>
            </w:r>
            <w:r w:rsidRPr="00B016FB">
              <w:rPr>
                <w:rFonts w:ascii="Arial" w:hAnsi="Arial" w:cs="Arial"/>
                <w:sz w:val="20"/>
                <w:szCs w:val="20"/>
              </w:rPr>
              <w:t xml:space="preserve">or ER visits in the past? </w:t>
            </w:r>
          </w:p>
          <w:p w14:paraId="3766B156" w14:textId="77777777" w:rsidR="00EA7205" w:rsidRPr="002647FF" w:rsidRDefault="00EA7205" w:rsidP="00A0366A">
            <w:pPr>
              <w:pStyle w:val="ListParagraph"/>
              <w:spacing w:line="276" w:lineRule="auto"/>
              <w:ind w:left="0"/>
              <w:rPr>
                <w:rFonts w:ascii="Arial" w:hAnsi="Arial" w:cs="Arial"/>
                <w:i/>
                <w:sz w:val="20"/>
                <w:szCs w:val="20"/>
              </w:rPr>
            </w:pPr>
          </w:p>
          <w:p w14:paraId="4AE4B0B6" w14:textId="1763122B" w:rsidR="00A0366A" w:rsidRPr="00B016FB" w:rsidRDefault="00A0366A" w:rsidP="00B016FB">
            <w:pPr>
              <w:pStyle w:val="ListParagraph"/>
              <w:numPr>
                <w:ilvl w:val="0"/>
                <w:numId w:val="13"/>
              </w:numPr>
              <w:spacing w:line="276" w:lineRule="auto"/>
              <w:rPr>
                <w:rFonts w:ascii="Arial" w:hAnsi="Arial" w:cs="Arial"/>
                <w:iCs/>
                <w:sz w:val="20"/>
                <w:szCs w:val="20"/>
              </w:rPr>
            </w:pPr>
            <w:r w:rsidRPr="00B016FB">
              <w:rPr>
                <w:rFonts w:ascii="Arial" w:hAnsi="Arial" w:cs="Arial"/>
                <w:iCs/>
                <w:color w:val="A5A5A5" w:themeColor="accent3"/>
                <w:sz w:val="20"/>
                <w:szCs w:val="20"/>
              </w:rPr>
              <w:t xml:space="preserve">If yes: </w:t>
            </w:r>
            <w:r w:rsidRPr="00B016FB">
              <w:rPr>
                <w:rFonts w:ascii="Arial" w:hAnsi="Arial" w:cs="Arial"/>
                <w:iCs/>
                <w:sz w:val="20"/>
                <w:szCs w:val="20"/>
              </w:rPr>
              <w:t>What was the hospitalization/ER visit for</w:t>
            </w:r>
            <w:r w:rsidR="00B016FB">
              <w:rPr>
                <w:rFonts w:ascii="Arial" w:hAnsi="Arial" w:cs="Arial"/>
                <w:iCs/>
                <w:sz w:val="20"/>
                <w:szCs w:val="20"/>
              </w:rPr>
              <w:t>, when was it, and how long was the stay for?</w:t>
            </w:r>
          </w:p>
          <w:p w14:paraId="2E00D2AD" w14:textId="77777777" w:rsidR="00A0366A" w:rsidRPr="002647FF" w:rsidRDefault="00A0366A" w:rsidP="00B016FB">
            <w:pPr>
              <w:pStyle w:val="ListParagraph"/>
              <w:spacing w:line="276" w:lineRule="auto"/>
              <w:ind w:left="1440"/>
              <w:rPr>
                <w:rFonts w:ascii="Arial" w:hAnsi="Arial" w:cs="Arial"/>
                <w:sz w:val="20"/>
                <w:szCs w:val="20"/>
              </w:rPr>
            </w:pPr>
          </w:p>
        </w:tc>
      </w:tr>
      <w:tr w:rsidR="00A0366A" w:rsidRPr="002647FF" w14:paraId="74CDAC02"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232FC0FB" w14:textId="77777777" w:rsidR="00EA7205" w:rsidRPr="002647FF" w:rsidRDefault="00EA7205" w:rsidP="00136196">
            <w:pPr>
              <w:jc w:val="center"/>
              <w:rPr>
                <w:rFonts w:ascii="Arial" w:hAnsi="Arial" w:cs="Arial"/>
                <w:b/>
                <w:color w:val="FFFFFF" w:themeColor="background1"/>
                <w:sz w:val="20"/>
                <w:szCs w:val="20"/>
              </w:rPr>
            </w:pPr>
          </w:p>
          <w:p w14:paraId="1895F206" w14:textId="77777777"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15.</w:t>
            </w:r>
          </w:p>
          <w:p w14:paraId="3D81E703" w14:textId="7A0B24F6" w:rsidR="00EA7205" w:rsidRPr="002647FF" w:rsidRDefault="00EA7205" w:rsidP="00136196">
            <w:pPr>
              <w:jc w:val="center"/>
              <w:rPr>
                <w:rFonts w:ascii="Arial" w:hAnsi="Arial" w:cs="Arial"/>
                <w:b/>
                <w:color w:val="FFFFFF" w:themeColor="background1"/>
                <w:sz w:val="20"/>
                <w:szCs w:val="20"/>
              </w:rPr>
            </w:pPr>
          </w:p>
        </w:tc>
        <w:tc>
          <w:tcPr>
            <w:tcW w:w="8635" w:type="dxa"/>
            <w:tcBorders>
              <w:top w:val="single" w:sz="4" w:space="0" w:color="5B9BD5"/>
              <w:left w:val="single" w:sz="4" w:space="0" w:color="5B9BD5"/>
              <w:bottom w:val="single" w:sz="4" w:space="0" w:color="5B9BD5"/>
              <w:right w:val="single" w:sz="4" w:space="0" w:color="5B9BD5"/>
            </w:tcBorders>
          </w:tcPr>
          <w:p w14:paraId="027F5DBA" w14:textId="77777777" w:rsidR="00EA7205" w:rsidRPr="002647FF" w:rsidRDefault="00EA7205" w:rsidP="00A0366A">
            <w:pPr>
              <w:pStyle w:val="ListParagraph"/>
              <w:ind w:left="0"/>
              <w:rPr>
                <w:rFonts w:ascii="Arial" w:hAnsi="Arial" w:cs="Arial"/>
                <w:sz w:val="20"/>
                <w:szCs w:val="20"/>
              </w:rPr>
            </w:pPr>
          </w:p>
          <w:p w14:paraId="382B9D08" w14:textId="07406D41" w:rsidR="00B016FB" w:rsidRDefault="00B016FB" w:rsidP="00A0366A">
            <w:pPr>
              <w:pStyle w:val="ListParagraph"/>
              <w:ind w:left="0"/>
              <w:rPr>
                <w:rFonts w:ascii="Arial" w:hAnsi="Arial" w:cs="Arial"/>
                <w:sz w:val="20"/>
                <w:szCs w:val="20"/>
              </w:rPr>
            </w:pPr>
            <w:r>
              <w:rPr>
                <w:rFonts w:ascii="Arial" w:hAnsi="Arial" w:cs="Arial"/>
                <w:sz w:val="20"/>
                <w:szCs w:val="20"/>
              </w:rPr>
              <w:t xml:space="preserve">Do you know of any abnormal lab values you may have (E.g., </w:t>
            </w:r>
            <w:r w:rsidR="00C006C1">
              <w:rPr>
                <w:rFonts w:ascii="Arial" w:hAnsi="Arial" w:cs="Arial"/>
                <w:sz w:val="20"/>
                <w:szCs w:val="20"/>
              </w:rPr>
              <w:t>h</w:t>
            </w:r>
            <w:r>
              <w:rPr>
                <w:rFonts w:ascii="Arial" w:hAnsi="Arial" w:cs="Arial"/>
                <w:sz w:val="20"/>
                <w:szCs w:val="20"/>
              </w:rPr>
              <w:t>epatitis, HIV, etc.)?</w:t>
            </w:r>
          </w:p>
          <w:p w14:paraId="3B883E60" w14:textId="7537648E" w:rsidR="00A0366A" w:rsidRPr="002647FF" w:rsidRDefault="00A0366A" w:rsidP="00A0366A">
            <w:pPr>
              <w:pStyle w:val="ListParagraph"/>
              <w:ind w:left="0"/>
              <w:rPr>
                <w:rFonts w:ascii="Arial" w:hAnsi="Arial" w:cs="Arial"/>
                <w:sz w:val="20"/>
                <w:szCs w:val="20"/>
              </w:rPr>
            </w:pPr>
          </w:p>
        </w:tc>
      </w:tr>
      <w:tr w:rsidR="00A0366A" w:rsidRPr="002647FF" w14:paraId="3EA360F4"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5D41A150" w14:textId="77777777" w:rsidR="00EA7205" w:rsidRPr="002647FF" w:rsidRDefault="00EA7205" w:rsidP="00136196">
            <w:pPr>
              <w:jc w:val="center"/>
              <w:rPr>
                <w:rFonts w:ascii="Arial" w:hAnsi="Arial" w:cs="Arial"/>
                <w:b/>
                <w:color w:val="FFFFFF" w:themeColor="background1"/>
                <w:sz w:val="20"/>
                <w:szCs w:val="20"/>
              </w:rPr>
            </w:pPr>
          </w:p>
          <w:p w14:paraId="515AEA24" w14:textId="6B3B4E8F"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16.</w:t>
            </w:r>
          </w:p>
        </w:tc>
        <w:tc>
          <w:tcPr>
            <w:tcW w:w="8635" w:type="dxa"/>
            <w:tcBorders>
              <w:top w:val="single" w:sz="4" w:space="0" w:color="5B9BD5"/>
              <w:left w:val="single" w:sz="4" w:space="0" w:color="5B9BD5"/>
              <w:bottom w:val="single" w:sz="4" w:space="0" w:color="5B9BD5"/>
              <w:right w:val="single" w:sz="4" w:space="0" w:color="5B9BD5"/>
            </w:tcBorders>
          </w:tcPr>
          <w:p w14:paraId="1CCB3E7E" w14:textId="77777777" w:rsidR="00A0366A" w:rsidRPr="002647FF" w:rsidRDefault="00A0366A" w:rsidP="00A0366A">
            <w:pPr>
              <w:pStyle w:val="ListParagraph"/>
              <w:ind w:left="0"/>
              <w:rPr>
                <w:rFonts w:ascii="Arial" w:hAnsi="Arial" w:cs="Arial"/>
                <w:sz w:val="20"/>
                <w:szCs w:val="20"/>
              </w:rPr>
            </w:pPr>
          </w:p>
          <w:p w14:paraId="7265DA82" w14:textId="6FC4D392" w:rsidR="00EA7205" w:rsidRPr="002647FF" w:rsidRDefault="00A0366A" w:rsidP="00B016FB">
            <w:pPr>
              <w:rPr>
                <w:rFonts w:ascii="Arial" w:hAnsi="Arial" w:cs="Arial"/>
                <w:sz w:val="20"/>
                <w:szCs w:val="20"/>
              </w:rPr>
            </w:pPr>
            <w:r w:rsidRPr="00B016FB">
              <w:rPr>
                <w:rFonts w:ascii="Arial" w:hAnsi="Arial" w:cs="Arial"/>
                <w:sz w:val="20"/>
                <w:szCs w:val="20"/>
              </w:rPr>
              <w:t xml:space="preserve">Have you ever participated in a research study in the past? </w:t>
            </w:r>
          </w:p>
          <w:p w14:paraId="6EB22798" w14:textId="77777777" w:rsidR="00A0366A" w:rsidRPr="00B016FB" w:rsidRDefault="00A0366A" w:rsidP="00B016FB">
            <w:pPr>
              <w:pStyle w:val="ListParagraph"/>
              <w:numPr>
                <w:ilvl w:val="0"/>
                <w:numId w:val="14"/>
              </w:numPr>
              <w:rPr>
                <w:rFonts w:ascii="Arial" w:hAnsi="Arial" w:cs="Arial"/>
                <w:sz w:val="20"/>
                <w:szCs w:val="20"/>
              </w:rPr>
            </w:pPr>
            <w:r w:rsidRPr="00B016FB">
              <w:rPr>
                <w:rFonts w:ascii="Arial" w:hAnsi="Arial" w:cs="Arial"/>
                <w:iCs/>
                <w:color w:val="A5A5A5" w:themeColor="accent3"/>
                <w:sz w:val="20"/>
                <w:szCs w:val="20"/>
              </w:rPr>
              <w:t>If yes</w:t>
            </w:r>
            <w:r w:rsidRPr="00B016FB">
              <w:rPr>
                <w:rFonts w:ascii="Arial" w:hAnsi="Arial" w:cs="Arial"/>
                <w:iCs/>
                <w:sz w:val="20"/>
                <w:szCs w:val="20"/>
              </w:rPr>
              <w:t xml:space="preserve">:  </w:t>
            </w:r>
            <w:r w:rsidR="00B016FB">
              <w:rPr>
                <w:rFonts w:ascii="Arial" w:hAnsi="Arial" w:cs="Arial"/>
                <w:iCs/>
                <w:sz w:val="20"/>
                <w:szCs w:val="20"/>
              </w:rPr>
              <w:t>What was the research study for and how long ago was your participation?</w:t>
            </w:r>
          </w:p>
          <w:p w14:paraId="27D55826" w14:textId="05CB98D0" w:rsidR="00B016FB" w:rsidRPr="002647FF" w:rsidRDefault="00B016FB" w:rsidP="00B016FB">
            <w:pPr>
              <w:pStyle w:val="ListParagraph"/>
              <w:ind w:left="1440"/>
              <w:rPr>
                <w:rFonts w:ascii="Arial" w:hAnsi="Arial" w:cs="Arial"/>
                <w:sz w:val="20"/>
                <w:szCs w:val="20"/>
              </w:rPr>
            </w:pPr>
          </w:p>
        </w:tc>
      </w:tr>
      <w:tr w:rsidR="00A0366A" w:rsidRPr="002647FF" w14:paraId="43FAC6D4" w14:textId="77777777" w:rsidTr="00BF6688">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554DF92" w14:textId="77777777" w:rsidR="00EA7205" w:rsidRPr="002647FF" w:rsidRDefault="00EA7205" w:rsidP="00136196">
            <w:pPr>
              <w:jc w:val="center"/>
              <w:rPr>
                <w:rFonts w:ascii="Arial" w:hAnsi="Arial" w:cs="Arial"/>
                <w:b/>
                <w:color w:val="FFFFFF" w:themeColor="background1"/>
                <w:sz w:val="20"/>
                <w:szCs w:val="20"/>
              </w:rPr>
            </w:pPr>
          </w:p>
          <w:p w14:paraId="16D0DC5F" w14:textId="77777777" w:rsidR="00A0366A" w:rsidRPr="002647FF" w:rsidRDefault="00BF6688" w:rsidP="00136196">
            <w:pPr>
              <w:jc w:val="center"/>
              <w:rPr>
                <w:rFonts w:ascii="Arial" w:hAnsi="Arial" w:cs="Arial"/>
                <w:b/>
                <w:color w:val="FFFFFF" w:themeColor="background1"/>
                <w:sz w:val="20"/>
                <w:szCs w:val="20"/>
              </w:rPr>
            </w:pPr>
            <w:r w:rsidRPr="002647FF">
              <w:rPr>
                <w:rFonts w:ascii="Arial" w:hAnsi="Arial" w:cs="Arial"/>
                <w:b/>
                <w:color w:val="FFFFFF" w:themeColor="background1"/>
                <w:sz w:val="20"/>
                <w:szCs w:val="20"/>
              </w:rPr>
              <w:t>17.</w:t>
            </w:r>
          </w:p>
          <w:p w14:paraId="690D3881" w14:textId="6411B81B" w:rsidR="00EA7205" w:rsidRPr="002647FF" w:rsidRDefault="00EA7205" w:rsidP="00136196">
            <w:pPr>
              <w:jc w:val="center"/>
              <w:rPr>
                <w:rFonts w:ascii="Arial" w:hAnsi="Arial" w:cs="Arial"/>
                <w:b/>
                <w:color w:val="FFFFFF" w:themeColor="background1"/>
                <w:sz w:val="20"/>
                <w:szCs w:val="20"/>
              </w:rPr>
            </w:pPr>
          </w:p>
        </w:tc>
        <w:tc>
          <w:tcPr>
            <w:tcW w:w="8635" w:type="dxa"/>
            <w:tcBorders>
              <w:top w:val="single" w:sz="4" w:space="0" w:color="5B9BD5"/>
              <w:left w:val="single" w:sz="4" w:space="0" w:color="5B9BD5"/>
              <w:bottom w:val="single" w:sz="4" w:space="0" w:color="5B9BD5"/>
              <w:right w:val="single" w:sz="4" w:space="0" w:color="5B9BD5"/>
            </w:tcBorders>
          </w:tcPr>
          <w:p w14:paraId="355C9962" w14:textId="77777777" w:rsidR="00EA7205" w:rsidRPr="002647FF" w:rsidRDefault="00EA7205" w:rsidP="00A0366A">
            <w:pPr>
              <w:pStyle w:val="ListParagraph"/>
              <w:ind w:left="0"/>
              <w:rPr>
                <w:rFonts w:ascii="Arial" w:hAnsi="Arial" w:cs="Arial"/>
                <w:sz w:val="20"/>
                <w:szCs w:val="20"/>
              </w:rPr>
            </w:pPr>
          </w:p>
          <w:p w14:paraId="3B3D9145" w14:textId="73B4099E" w:rsidR="00A0366A" w:rsidRPr="00094683" w:rsidRDefault="00094683" w:rsidP="00A0366A">
            <w:pPr>
              <w:pStyle w:val="ListParagraph"/>
              <w:ind w:left="0"/>
              <w:rPr>
                <w:rFonts w:ascii="Arial" w:hAnsi="Arial" w:cs="Arial"/>
                <w:sz w:val="20"/>
                <w:szCs w:val="20"/>
              </w:rPr>
            </w:pPr>
            <w:ins w:id="6" w:author="Microsoft Office User" w:date="2021-12-28T14:24:00Z">
              <w:r>
                <w:rPr>
                  <w:rFonts w:ascii="Arial" w:hAnsi="Arial" w:cs="Arial"/>
                  <w:sz w:val="20"/>
                  <w:szCs w:val="20"/>
                </w:rPr>
                <w:t>If necessary for a specific study, are you open to overnight stays?</w:t>
              </w:r>
            </w:ins>
          </w:p>
        </w:tc>
      </w:tr>
      <w:tr w:rsidR="00A0366A" w:rsidRPr="002647FF" w14:paraId="3F288851" w14:textId="77777777" w:rsidTr="002647FF">
        <w:tc>
          <w:tcPr>
            <w:tcW w:w="7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548543E6" w14:textId="77777777" w:rsidR="00A0366A" w:rsidRPr="002647FF" w:rsidRDefault="00A0366A" w:rsidP="00136196">
            <w:pPr>
              <w:jc w:val="center"/>
              <w:rPr>
                <w:rFonts w:ascii="Arial" w:hAnsi="Arial" w:cs="Arial"/>
                <w:b/>
                <w:color w:val="FFFFFF" w:themeColor="background1"/>
                <w:sz w:val="20"/>
                <w:szCs w:val="20"/>
              </w:rPr>
            </w:pPr>
          </w:p>
        </w:tc>
        <w:tc>
          <w:tcPr>
            <w:tcW w:w="863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65F15184" w14:textId="77777777" w:rsidR="002647FF" w:rsidRPr="002647FF" w:rsidRDefault="002647FF" w:rsidP="002647FF">
            <w:pPr>
              <w:jc w:val="center"/>
              <w:rPr>
                <w:rFonts w:ascii="Arial" w:hAnsi="Arial" w:cs="Arial"/>
                <w:color w:val="FFFFFF" w:themeColor="background1"/>
                <w:sz w:val="20"/>
                <w:szCs w:val="20"/>
              </w:rPr>
            </w:pPr>
          </w:p>
          <w:p w14:paraId="5CCAD259" w14:textId="46329D4E" w:rsidR="00A0366A" w:rsidRPr="002647FF" w:rsidRDefault="00A0366A" w:rsidP="002647FF">
            <w:pPr>
              <w:jc w:val="center"/>
              <w:rPr>
                <w:rFonts w:ascii="Arial" w:hAnsi="Arial" w:cs="Arial"/>
                <w:color w:val="FF0000"/>
                <w:sz w:val="20"/>
                <w:szCs w:val="20"/>
              </w:rPr>
            </w:pPr>
            <w:r w:rsidRPr="002647FF">
              <w:rPr>
                <w:rFonts w:ascii="Arial" w:hAnsi="Arial" w:cs="Arial"/>
                <w:color w:val="FF0000"/>
                <w:sz w:val="20"/>
                <w:szCs w:val="20"/>
                <w:highlight w:val="yellow"/>
              </w:rPr>
              <w:t xml:space="preserve">**Addendums for study-specific </w:t>
            </w:r>
            <w:r w:rsidR="00B016FB">
              <w:rPr>
                <w:rFonts w:ascii="Arial" w:hAnsi="Arial" w:cs="Arial"/>
                <w:color w:val="FF0000"/>
                <w:sz w:val="20"/>
                <w:szCs w:val="20"/>
                <w:highlight w:val="yellow"/>
              </w:rPr>
              <w:t>IE</w:t>
            </w:r>
            <w:r w:rsidRPr="002647FF">
              <w:rPr>
                <w:rFonts w:ascii="Arial" w:hAnsi="Arial" w:cs="Arial"/>
                <w:color w:val="FF0000"/>
                <w:sz w:val="20"/>
                <w:szCs w:val="20"/>
                <w:highlight w:val="yellow"/>
              </w:rPr>
              <w:t>?</w:t>
            </w:r>
            <w:r w:rsidR="002647FF" w:rsidRPr="002647FF">
              <w:rPr>
                <w:rFonts w:ascii="Arial" w:hAnsi="Arial" w:cs="Arial"/>
                <w:color w:val="FF0000"/>
                <w:sz w:val="20"/>
                <w:szCs w:val="20"/>
                <w:highlight w:val="yellow"/>
              </w:rPr>
              <w:t>??</w:t>
            </w:r>
            <w:r w:rsidRPr="002647FF">
              <w:rPr>
                <w:rFonts w:ascii="Arial" w:hAnsi="Arial" w:cs="Arial"/>
                <w:color w:val="FF0000"/>
                <w:sz w:val="20"/>
                <w:szCs w:val="20"/>
                <w:highlight w:val="yellow"/>
              </w:rPr>
              <w:t>**</w:t>
            </w:r>
          </w:p>
          <w:p w14:paraId="178AB403" w14:textId="77777777" w:rsidR="00A0366A" w:rsidRPr="002647FF" w:rsidRDefault="00A0366A" w:rsidP="00A0366A">
            <w:pPr>
              <w:pStyle w:val="ListParagraph"/>
              <w:ind w:left="0"/>
              <w:rPr>
                <w:rFonts w:ascii="Arial" w:hAnsi="Arial" w:cs="Arial"/>
                <w:b/>
                <w:sz w:val="20"/>
                <w:szCs w:val="20"/>
              </w:rPr>
            </w:pPr>
          </w:p>
        </w:tc>
      </w:tr>
    </w:tbl>
    <w:p w14:paraId="55F4C0C7" w14:textId="77777777" w:rsidR="00136196" w:rsidRPr="002647FF" w:rsidRDefault="00136196" w:rsidP="00136196">
      <w:pPr>
        <w:jc w:val="center"/>
        <w:rPr>
          <w:rFonts w:ascii="Arial" w:hAnsi="Arial" w:cs="Arial"/>
          <w:b/>
          <w:sz w:val="20"/>
          <w:szCs w:val="20"/>
        </w:rPr>
      </w:pPr>
    </w:p>
    <w:tbl>
      <w:tblPr>
        <w:tblStyle w:val="TableGrid"/>
        <w:tblW w:w="0" w:type="auto"/>
        <w:tblLook w:val="04A0" w:firstRow="1" w:lastRow="0" w:firstColumn="1" w:lastColumn="0" w:noHBand="0" w:noVBand="1"/>
      </w:tblPr>
      <w:tblGrid>
        <w:gridCol w:w="1615"/>
        <w:gridCol w:w="7735"/>
      </w:tblGrid>
      <w:tr w:rsidR="00A0366A" w:rsidRPr="002647FF" w14:paraId="2B21BA70" w14:textId="77777777" w:rsidTr="00A0366A">
        <w:tc>
          <w:tcPr>
            <w:tcW w:w="9350" w:type="dxa"/>
            <w:gridSpan w:val="2"/>
            <w:tcBorders>
              <w:top w:val="single" w:sz="4" w:space="0" w:color="5B9BD5"/>
              <w:left w:val="single" w:sz="4" w:space="0" w:color="5B9BD5"/>
              <w:bottom w:val="single" w:sz="4" w:space="0" w:color="5B9BD5"/>
              <w:right w:val="single" w:sz="4" w:space="0" w:color="5B9BD5"/>
            </w:tcBorders>
            <w:shd w:val="clear" w:color="auto" w:fill="1F4E79" w:themeFill="accent1" w:themeFillShade="80"/>
          </w:tcPr>
          <w:p w14:paraId="6ECAA5CB" w14:textId="5628385E" w:rsidR="00A0366A" w:rsidRPr="002647FF" w:rsidRDefault="00A0366A" w:rsidP="00B016FB">
            <w:pPr>
              <w:jc w:val="center"/>
              <w:rPr>
                <w:rFonts w:ascii="Arial" w:hAnsi="Arial" w:cs="Arial"/>
                <w:b/>
                <w:bCs/>
                <w:color w:val="FFFFFF" w:themeColor="background1"/>
                <w:sz w:val="24"/>
                <w:szCs w:val="24"/>
              </w:rPr>
            </w:pPr>
            <w:r w:rsidRPr="002647FF">
              <w:rPr>
                <w:rFonts w:ascii="Arial" w:hAnsi="Arial" w:cs="Arial"/>
                <w:b/>
                <w:bCs/>
                <w:color w:val="FFFFFF" w:themeColor="background1"/>
                <w:sz w:val="24"/>
                <w:szCs w:val="24"/>
              </w:rPr>
              <w:t>Conclusion</w:t>
            </w:r>
          </w:p>
          <w:p w14:paraId="30398EA2" w14:textId="241C5A8D" w:rsidR="00A0366A" w:rsidRPr="002647FF" w:rsidRDefault="00A0366A" w:rsidP="00A0366A">
            <w:pPr>
              <w:jc w:val="center"/>
              <w:rPr>
                <w:rFonts w:ascii="Arial" w:hAnsi="Arial" w:cs="Arial"/>
                <w:b/>
                <w:bCs/>
                <w:color w:val="FFFFFF" w:themeColor="background1"/>
                <w:sz w:val="20"/>
                <w:szCs w:val="20"/>
              </w:rPr>
            </w:pPr>
          </w:p>
        </w:tc>
      </w:tr>
      <w:tr w:rsidR="00A0366A" w:rsidRPr="002647FF" w14:paraId="63FD5961" w14:textId="77777777" w:rsidTr="00B016FB">
        <w:trPr>
          <w:trHeight w:val="1755"/>
        </w:trPr>
        <w:tc>
          <w:tcPr>
            <w:tcW w:w="9350" w:type="dxa"/>
            <w:gridSpan w:val="2"/>
            <w:tcBorders>
              <w:top w:val="single" w:sz="4" w:space="0" w:color="5B9BD5"/>
              <w:left w:val="single" w:sz="4" w:space="0" w:color="5B9BD5"/>
              <w:bottom w:val="single" w:sz="4" w:space="0" w:color="5B9BD5"/>
              <w:right w:val="single" w:sz="4" w:space="0" w:color="5B9BD5"/>
            </w:tcBorders>
          </w:tcPr>
          <w:p w14:paraId="6EC62CC8" w14:textId="77777777" w:rsidR="00EA7205" w:rsidRPr="002647FF" w:rsidRDefault="00EA7205" w:rsidP="00A0366A">
            <w:pPr>
              <w:rPr>
                <w:rFonts w:ascii="Arial" w:hAnsi="Arial" w:cs="Arial"/>
                <w:sz w:val="20"/>
                <w:szCs w:val="20"/>
              </w:rPr>
            </w:pPr>
          </w:p>
          <w:p w14:paraId="2D4313EE" w14:textId="487C9753" w:rsidR="00A0366A" w:rsidRPr="002647FF" w:rsidRDefault="00A0366A" w:rsidP="00A0366A">
            <w:pPr>
              <w:rPr>
                <w:rFonts w:ascii="Arial" w:hAnsi="Arial" w:cs="Arial"/>
                <w:sz w:val="20"/>
                <w:szCs w:val="20"/>
              </w:rPr>
            </w:pPr>
            <w:r w:rsidRPr="002647FF">
              <w:rPr>
                <w:rFonts w:ascii="Arial" w:hAnsi="Arial" w:cs="Arial"/>
                <w:sz w:val="20"/>
                <w:szCs w:val="20"/>
              </w:rPr>
              <w:t>Thank you for your time!  That concludes the preliminary eligibility questions. We will discuss your case internally to further determine your eligibility and get back in contact with you to let you know if we can schedule your first appointment.</w:t>
            </w:r>
          </w:p>
          <w:p w14:paraId="016066A9" w14:textId="77777777" w:rsidR="00A0366A" w:rsidRPr="002647FF" w:rsidRDefault="00A0366A" w:rsidP="00A0366A">
            <w:pPr>
              <w:rPr>
                <w:rFonts w:ascii="Arial" w:hAnsi="Arial" w:cs="Arial"/>
                <w:sz w:val="20"/>
                <w:szCs w:val="20"/>
              </w:rPr>
            </w:pPr>
          </w:p>
          <w:p w14:paraId="6A4F02A9" w14:textId="6917AE72" w:rsidR="00A0366A" w:rsidRPr="002647FF" w:rsidRDefault="00A0366A" w:rsidP="00A0366A">
            <w:pPr>
              <w:rPr>
                <w:rFonts w:ascii="Arial" w:hAnsi="Arial" w:cs="Arial"/>
                <w:sz w:val="20"/>
                <w:szCs w:val="20"/>
              </w:rPr>
            </w:pPr>
            <w:r w:rsidRPr="002647FF">
              <w:rPr>
                <w:rFonts w:ascii="Arial" w:hAnsi="Arial" w:cs="Arial"/>
                <w:sz w:val="20"/>
                <w:szCs w:val="20"/>
              </w:rPr>
              <w:t>Regardless</w:t>
            </w:r>
            <w:r w:rsidR="00B016FB">
              <w:rPr>
                <w:rFonts w:ascii="Arial" w:hAnsi="Arial" w:cs="Arial"/>
                <w:sz w:val="20"/>
                <w:szCs w:val="20"/>
              </w:rPr>
              <w:t xml:space="preserve"> of this outcome</w:t>
            </w:r>
            <w:r w:rsidRPr="002647FF">
              <w:rPr>
                <w:rFonts w:ascii="Arial" w:hAnsi="Arial" w:cs="Arial"/>
                <w:sz w:val="20"/>
                <w:szCs w:val="20"/>
              </w:rPr>
              <w:t>, we will be conducting other clinical trials in the future.  Would you like to remain in our database and be contacted for future studies?</w:t>
            </w:r>
          </w:p>
          <w:p w14:paraId="47FA2F82" w14:textId="05D29F10" w:rsidR="002647FF" w:rsidRPr="002647FF" w:rsidRDefault="00A0366A" w:rsidP="00A0366A">
            <w:pPr>
              <w:rPr>
                <w:rFonts w:ascii="Arial" w:hAnsi="Arial" w:cs="Arial"/>
                <w:sz w:val="20"/>
                <w:szCs w:val="20"/>
              </w:rPr>
            </w:pPr>
            <w:r w:rsidRPr="002647FF">
              <w:rPr>
                <w:rFonts w:ascii="Arial" w:hAnsi="Arial" w:cs="Arial"/>
                <w:sz w:val="20"/>
                <w:szCs w:val="20"/>
              </w:rPr>
              <w:tab/>
            </w:r>
          </w:p>
        </w:tc>
      </w:tr>
      <w:tr w:rsidR="00B016FB" w:rsidRPr="002647FF" w14:paraId="575E9A12" w14:textId="57C683A4" w:rsidTr="00B016FB">
        <w:trPr>
          <w:trHeight w:val="375"/>
        </w:trPr>
        <w:tc>
          <w:tcPr>
            <w:tcW w:w="16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0279A3CE" w14:textId="77777777" w:rsidR="00B016FB" w:rsidRDefault="00B016FB" w:rsidP="00B016FB">
            <w:pPr>
              <w:rPr>
                <w:rFonts w:ascii="Arial" w:hAnsi="Arial" w:cs="Arial"/>
                <w:b/>
                <w:bCs/>
                <w:color w:val="FFFFFF" w:themeColor="background1"/>
                <w:sz w:val="20"/>
                <w:szCs w:val="20"/>
              </w:rPr>
            </w:pPr>
          </w:p>
          <w:p w14:paraId="69890BCA" w14:textId="6596787B" w:rsidR="00B016FB" w:rsidRPr="00B016FB" w:rsidRDefault="00B016FB" w:rsidP="00B016FB">
            <w:pPr>
              <w:rPr>
                <w:rFonts w:ascii="Arial" w:hAnsi="Arial" w:cs="Arial"/>
                <w:b/>
                <w:bCs/>
                <w:color w:val="FFFFFF" w:themeColor="background1"/>
                <w:sz w:val="20"/>
                <w:szCs w:val="20"/>
              </w:rPr>
            </w:pPr>
            <w:r w:rsidRPr="00B016FB">
              <w:rPr>
                <w:rFonts w:ascii="Arial" w:hAnsi="Arial" w:cs="Arial"/>
                <w:b/>
                <w:bCs/>
                <w:color w:val="FFFFFF" w:themeColor="background1"/>
                <w:sz w:val="20"/>
                <w:szCs w:val="20"/>
              </w:rPr>
              <w:t xml:space="preserve">If </w:t>
            </w:r>
            <w:r>
              <w:rPr>
                <w:rFonts w:ascii="Arial" w:hAnsi="Arial" w:cs="Arial"/>
                <w:b/>
                <w:bCs/>
                <w:color w:val="FFFFFF" w:themeColor="background1"/>
                <w:sz w:val="20"/>
                <w:szCs w:val="20"/>
              </w:rPr>
              <w:t>YES</w:t>
            </w:r>
          </w:p>
          <w:p w14:paraId="3D6E9BDF" w14:textId="56A71C36" w:rsidR="00B016FB" w:rsidRPr="00B016FB" w:rsidRDefault="00B016FB" w:rsidP="00B016FB">
            <w:pPr>
              <w:rPr>
                <w:rFonts w:ascii="Arial" w:hAnsi="Arial" w:cs="Arial"/>
                <w:b/>
                <w:bCs/>
                <w:color w:val="FFFFFF" w:themeColor="background1"/>
                <w:sz w:val="20"/>
                <w:szCs w:val="20"/>
              </w:rPr>
            </w:pPr>
            <w:r w:rsidRPr="00B016FB">
              <w:rPr>
                <w:rFonts w:ascii="Arial" w:hAnsi="Arial" w:cs="Arial"/>
                <w:b/>
                <w:bCs/>
                <w:color w:val="FFFFFF" w:themeColor="background1"/>
                <w:sz w:val="20"/>
                <w:szCs w:val="20"/>
              </w:rPr>
              <w:tab/>
            </w:r>
          </w:p>
        </w:tc>
        <w:tc>
          <w:tcPr>
            <w:tcW w:w="7735" w:type="dxa"/>
            <w:tcBorders>
              <w:top w:val="single" w:sz="4" w:space="0" w:color="5B9BD5"/>
              <w:left w:val="single" w:sz="4" w:space="0" w:color="5B9BD5"/>
              <w:bottom w:val="single" w:sz="4" w:space="0" w:color="5B9BD5"/>
              <w:right w:val="single" w:sz="4" w:space="0" w:color="5B9BD5"/>
            </w:tcBorders>
          </w:tcPr>
          <w:p w14:paraId="55C436AE" w14:textId="77777777" w:rsidR="00B016FB" w:rsidRDefault="00B016FB" w:rsidP="00B016FB">
            <w:pPr>
              <w:rPr>
                <w:rFonts w:ascii="Arial" w:hAnsi="Arial" w:cs="Arial"/>
                <w:sz w:val="20"/>
                <w:szCs w:val="20"/>
              </w:rPr>
            </w:pPr>
          </w:p>
          <w:p w14:paraId="49963958" w14:textId="37D1A181" w:rsidR="00B016FB" w:rsidRPr="002647FF" w:rsidRDefault="00B016FB" w:rsidP="00B016FB">
            <w:pPr>
              <w:rPr>
                <w:rFonts w:ascii="Arial" w:hAnsi="Arial" w:cs="Arial"/>
                <w:sz w:val="20"/>
                <w:szCs w:val="20"/>
              </w:rPr>
            </w:pPr>
            <w:r w:rsidRPr="002647FF">
              <w:rPr>
                <w:rFonts w:ascii="Arial" w:hAnsi="Arial" w:cs="Arial"/>
                <w:sz w:val="20"/>
                <w:szCs w:val="20"/>
              </w:rPr>
              <w:t>Okay grea</w:t>
            </w:r>
            <w:r>
              <w:rPr>
                <w:rFonts w:ascii="Arial" w:hAnsi="Arial" w:cs="Arial"/>
                <w:sz w:val="20"/>
                <w:szCs w:val="20"/>
              </w:rPr>
              <w:t xml:space="preserve">t, </w:t>
            </w:r>
            <w:r w:rsidR="00C006C1">
              <w:rPr>
                <w:rFonts w:ascii="Arial" w:hAnsi="Arial" w:cs="Arial"/>
                <w:sz w:val="20"/>
                <w:szCs w:val="20"/>
              </w:rPr>
              <w:t>we will keep your information in our database for future studies as well.  T</w:t>
            </w:r>
            <w:r w:rsidRPr="002647FF">
              <w:rPr>
                <w:rFonts w:ascii="Arial" w:hAnsi="Arial" w:cs="Arial"/>
                <w:sz w:val="20"/>
                <w:szCs w:val="20"/>
              </w:rPr>
              <w:t xml:space="preserve">hank you so much for your time and have a </w:t>
            </w:r>
            <w:r>
              <w:rPr>
                <w:rFonts w:ascii="Arial" w:hAnsi="Arial" w:cs="Arial"/>
                <w:sz w:val="20"/>
                <w:szCs w:val="20"/>
              </w:rPr>
              <w:t>wonderful rest of your day</w:t>
            </w:r>
            <w:r w:rsidRPr="002647FF">
              <w:rPr>
                <w:rFonts w:ascii="Arial" w:hAnsi="Arial" w:cs="Arial"/>
                <w:sz w:val="20"/>
                <w:szCs w:val="20"/>
              </w:rPr>
              <w:t>!</w:t>
            </w:r>
          </w:p>
          <w:p w14:paraId="75B51CD7" w14:textId="77777777" w:rsidR="00B016FB" w:rsidRPr="002647FF" w:rsidRDefault="00B016FB" w:rsidP="00B016FB">
            <w:pPr>
              <w:rPr>
                <w:rFonts w:ascii="Arial" w:hAnsi="Arial" w:cs="Arial"/>
                <w:sz w:val="20"/>
                <w:szCs w:val="20"/>
              </w:rPr>
            </w:pPr>
          </w:p>
        </w:tc>
      </w:tr>
      <w:tr w:rsidR="00B016FB" w:rsidRPr="002647FF" w14:paraId="61E74000" w14:textId="1FE067E8" w:rsidTr="00B016FB">
        <w:trPr>
          <w:trHeight w:val="1005"/>
        </w:trPr>
        <w:tc>
          <w:tcPr>
            <w:tcW w:w="1615" w:type="dxa"/>
            <w:tcBorders>
              <w:top w:val="single" w:sz="4" w:space="0" w:color="5B9BD5"/>
              <w:left w:val="single" w:sz="4" w:space="0" w:color="5B9BD5"/>
              <w:bottom w:val="single" w:sz="4" w:space="0" w:color="5B9BD5"/>
              <w:right w:val="single" w:sz="4" w:space="0" w:color="5B9BD5"/>
            </w:tcBorders>
            <w:shd w:val="clear" w:color="auto" w:fill="5B9BD5" w:themeFill="accent1"/>
          </w:tcPr>
          <w:p w14:paraId="4BE70574" w14:textId="77777777" w:rsidR="00B016FB" w:rsidRDefault="00B016FB" w:rsidP="00B016FB">
            <w:pPr>
              <w:rPr>
                <w:rFonts w:ascii="Arial" w:hAnsi="Arial" w:cs="Arial"/>
                <w:b/>
                <w:bCs/>
                <w:color w:val="FFFFFF" w:themeColor="background1"/>
                <w:sz w:val="20"/>
                <w:szCs w:val="20"/>
              </w:rPr>
            </w:pPr>
          </w:p>
          <w:p w14:paraId="30A575DB" w14:textId="37936297" w:rsidR="00B016FB" w:rsidRPr="00B016FB" w:rsidRDefault="00B016FB" w:rsidP="00B016FB">
            <w:pPr>
              <w:rPr>
                <w:rFonts w:ascii="Arial" w:hAnsi="Arial" w:cs="Arial"/>
                <w:b/>
                <w:bCs/>
                <w:color w:val="FFFFFF" w:themeColor="background1"/>
                <w:sz w:val="20"/>
                <w:szCs w:val="20"/>
              </w:rPr>
            </w:pPr>
            <w:r w:rsidRPr="00B016FB">
              <w:rPr>
                <w:rFonts w:ascii="Arial" w:hAnsi="Arial" w:cs="Arial"/>
                <w:b/>
                <w:bCs/>
                <w:color w:val="FFFFFF" w:themeColor="background1"/>
                <w:sz w:val="20"/>
                <w:szCs w:val="20"/>
              </w:rPr>
              <w:t xml:space="preserve">If </w:t>
            </w:r>
            <w:r>
              <w:rPr>
                <w:rFonts w:ascii="Arial" w:hAnsi="Arial" w:cs="Arial"/>
                <w:b/>
                <w:bCs/>
                <w:color w:val="FFFFFF" w:themeColor="background1"/>
                <w:sz w:val="20"/>
                <w:szCs w:val="20"/>
              </w:rPr>
              <w:t>NO</w:t>
            </w:r>
          </w:p>
          <w:p w14:paraId="6167B067" w14:textId="77777777" w:rsidR="00B016FB" w:rsidRPr="00B016FB" w:rsidRDefault="00B016FB" w:rsidP="00516E6B">
            <w:pPr>
              <w:rPr>
                <w:rFonts w:ascii="Arial" w:hAnsi="Arial" w:cs="Arial"/>
                <w:b/>
                <w:bCs/>
                <w:color w:val="FFFFFF" w:themeColor="background1"/>
                <w:sz w:val="20"/>
                <w:szCs w:val="20"/>
              </w:rPr>
            </w:pPr>
          </w:p>
        </w:tc>
        <w:tc>
          <w:tcPr>
            <w:tcW w:w="7735" w:type="dxa"/>
            <w:tcBorders>
              <w:top w:val="single" w:sz="4" w:space="0" w:color="5B9BD5"/>
              <w:left w:val="single" w:sz="4" w:space="0" w:color="5B9BD5"/>
              <w:bottom w:val="single" w:sz="4" w:space="0" w:color="5B9BD5"/>
              <w:right w:val="single" w:sz="4" w:space="0" w:color="5B9BD5"/>
            </w:tcBorders>
          </w:tcPr>
          <w:p w14:paraId="3DA633E0" w14:textId="77777777" w:rsidR="00B016FB" w:rsidRDefault="00B016FB" w:rsidP="00516E6B">
            <w:pPr>
              <w:rPr>
                <w:rFonts w:ascii="Arial" w:hAnsi="Arial" w:cs="Arial"/>
                <w:color w:val="000000" w:themeColor="text1"/>
                <w:sz w:val="20"/>
                <w:szCs w:val="20"/>
              </w:rPr>
            </w:pPr>
          </w:p>
          <w:p w14:paraId="7EFF03B9" w14:textId="1D1485CD" w:rsidR="00B016FB" w:rsidRPr="002647FF" w:rsidRDefault="00B016FB" w:rsidP="00516E6B">
            <w:pPr>
              <w:rPr>
                <w:rFonts w:ascii="Arial" w:hAnsi="Arial" w:cs="Arial"/>
                <w:sz w:val="20"/>
                <w:szCs w:val="20"/>
              </w:rPr>
            </w:pPr>
            <w:r w:rsidRPr="00B016FB">
              <w:rPr>
                <w:rFonts w:ascii="Arial" w:hAnsi="Arial" w:cs="Arial"/>
                <w:color w:val="000000" w:themeColor="text1"/>
                <w:sz w:val="20"/>
                <w:szCs w:val="20"/>
              </w:rPr>
              <w:t>Okay</w:t>
            </w:r>
            <w:r w:rsidR="00C006C1">
              <w:rPr>
                <w:rFonts w:ascii="Arial" w:hAnsi="Arial" w:cs="Arial"/>
                <w:color w:val="000000" w:themeColor="text1"/>
                <w:sz w:val="20"/>
                <w:szCs w:val="20"/>
              </w:rPr>
              <w:t xml:space="preserve"> no problem.</w:t>
            </w:r>
            <w:r w:rsidRPr="00B016FB">
              <w:rPr>
                <w:rFonts w:ascii="Arial" w:hAnsi="Arial" w:cs="Arial"/>
                <w:color w:val="000000" w:themeColor="text1"/>
                <w:sz w:val="20"/>
                <w:szCs w:val="20"/>
              </w:rPr>
              <w:t xml:space="preserve"> </w:t>
            </w:r>
            <w:r w:rsidR="00C006C1">
              <w:rPr>
                <w:rFonts w:ascii="Arial" w:hAnsi="Arial" w:cs="Arial"/>
                <w:color w:val="000000" w:themeColor="text1"/>
                <w:sz w:val="20"/>
                <w:szCs w:val="20"/>
              </w:rPr>
              <w:t xml:space="preserve"> I</w:t>
            </w:r>
            <w:r w:rsidRPr="00B016FB">
              <w:rPr>
                <w:rFonts w:ascii="Arial" w:hAnsi="Arial" w:cs="Arial"/>
                <w:color w:val="000000" w:themeColor="text1"/>
                <w:sz w:val="20"/>
                <w:szCs w:val="20"/>
              </w:rPr>
              <w:t>f you do not qualify for any of our current studies, we will go ahead and destroy your information immediately</w:t>
            </w:r>
            <w:r>
              <w:rPr>
                <w:rFonts w:ascii="Arial" w:hAnsi="Arial" w:cs="Arial"/>
                <w:color w:val="000000" w:themeColor="text1"/>
                <w:sz w:val="20"/>
                <w:szCs w:val="20"/>
              </w:rPr>
              <w:t>.</w:t>
            </w:r>
            <w:r w:rsidRPr="00B016FB">
              <w:rPr>
                <w:rFonts w:ascii="Arial" w:hAnsi="Arial" w:cs="Arial"/>
                <w:color w:val="FFFFFF" w:themeColor="background1"/>
                <w:sz w:val="20"/>
                <w:szCs w:val="20"/>
              </w:rPr>
              <w:t xml:space="preserve"> so much for your time!</w:t>
            </w:r>
          </w:p>
        </w:tc>
      </w:tr>
      <w:tr w:rsidR="002647FF" w:rsidRPr="002647FF" w14:paraId="764F7121" w14:textId="77777777" w:rsidTr="002647FF">
        <w:trPr>
          <w:trHeight w:val="315"/>
        </w:trPr>
        <w:tc>
          <w:tcPr>
            <w:tcW w:w="9350" w:type="dxa"/>
            <w:gridSpan w:val="2"/>
            <w:tcBorders>
              <w:top w:val="single" w:sz="4" w:space="0" w:color="5B9BD5"/>
              <w:left w:val="single" w:sz="4" w:space="0" w:color="5B9BD5"/>
              <w:bottom w:val="single" w:sz="4" w:space="0" w:color="5B9BD5"/>
              <w:right w:val="single" w:sz="4" w:space="0" w:color="5B9BD5"/>
            </w:tcBorders>
            <w:shd w:val="clear" w:color="auto" w:fill="5B9BD5" w:themeFill="accent1"/>
          </w:tcPr>
          <w:p w14:paraId="4985FC73" w14:textId="77777777" w:rsidR="002647FF" w:rsidRPr="002647FF" w:rsidRDefault="002647FF" w:rsidP="002647FF">
            <w:pPr>
              <w:rPr>
                <w:rFonts w:ascii="Arial" w:hAnsi="Arial" w:cs="Arial"/>
                <w:sz w:val="20"/>
                <w:szCs w:val="20"/>
              </w:rPr>
            </w:pPr>
          </w:p>
          <w:p w14:paraId="6B98E041" w14:textId="26651711" w:rsidR="002647FF" w:rsidRPr="00B016FB" w:rsidRDefault="002647FF" w:rsidP="002647FF">
            <w:pPr>
              <w:jc w:val="center"/>
              <w:rPr>
                <w:rFonts w:ascii="Arial" w:hAnsi="Arial" w:cs="Arial"/>
                <w:b/>
                <w:bCs/>
                <w:color w:val="FFFFFF" w:themeColor="background1"/>
                <w:sz w:val="20"/>
                <w:szCs w:val="20"/>
              </w:rPr>
            </w:pPr>
            <w:r w:rsidRPr="00B016FB">
              <w:rPr>
                <w:rFonts w:ascii="Arial" w:hAnsi="Arial" w:cs="Arial"/>
                <w:b/>
                <w:bCs/>
                <w:color w:val="FFFFFF" w:themeColor="background1"/>
                <w:sz w:val="20"/>
                <w:szCs w:val="20"/>
              </w:rPr>
              <w:t xml:space="preserve">If patient consents to have information retained, all pre-screen information </w:t>
            </w:r>
            <w:r w:rsidRPr="00B016FB">
              <w:rPr>
                <w:rFonts w:ascii="Arial" w:hAnsi="Arial" w:cs="Arial"/>
                <w:b/>
                <w:bCs/>
                <w:color w:val="FFFFFF" w:themeColor="background1"/>
                <w:sz w:val="20"/>
                <w:szCs w:val="20"/>
                <w:u w:val="single"/>
              </w:rPr>
              <w:t>must</w:t>
            </w:r>
            <w:r w:rsidRPr="00B016FB">
              <w:rPr>
                <w:rFonts w:ascii="Arial" w:hAnsi="Arial" w:cs="Arial"/>
                <w:b/>
                <w:bCs/>
                <w:color w:val="FFFFFF" w:themeColor="background1"/>
                <w:sz w:val="20"/>
                <w:szCs w:val="20"/>
              </w:rPr>
              <w:t xml:space="preserve"> be logged </w:t>
            </w:r>
            <w:r w:rsidR="00C006C1">
              <w:rPr>
                <w:rFonts w:ascii="Arial" w:hAnsi="Arial" w:cs="Arial"/>
                <w:b/>
                <w:bCs/>
                <w:color w:val="FFFFFF" w:themeColor="background1"/>
                <w:sz w:val="20"/>
                <w:szCs w:val="20"/>
              </w:rPr>
              <w:t>i</w:t>
            </w:r>
            <w:r w:rsidRPr="00B016FB">
              <w:rPr>
                <w:rFonts w:ascii="Arial" w:hAnsi="Arial" w:cs="Arial"/>
                <w:b/>
                <w:bCs/>
                <w:color w:val="FFFFFF" w:themeColor="background1"/>
                <w:sz w:val="20"/>
                <w:szCs w:val="20"/>
              </w:rPr>
              <w:t xml:space="preserve">nto </w:t>
            </w:r>
            <w:proofErr w:type="spellStart"/>
            <w:r w:rsidRPr="00B016FB">
              <w:rPr>
                <w:rFonts w:ascii="Arial" w:hAnsi="Arial" w:cs="Arial"/>
                <w:b/>
                <w:bCs/>
                <w:color w:val="FFFFFF" w:themeColor="background1"/>
                <w:sz w:val="20"/>
                <w:szCs w:val="20"/>
              </w:rPr>
              <w:t>RealTime</w:t>
            </w:r>
            <w:proofErr w:type="spellEnd"/>
            <w:r w:rsidRPr="00B016FB">
              <w:rPr>
                <w:rFonts w:ascii="Arial" w:hAnsi="Arial" w:cs="Arial"/>
                <w:b/>
                <w:bCs/>
                <w:color w:val="FFFFFF" w:themeColor="background1"/>
                <w:sz w:val="20"/>
                <w:szCs w:val="20"/>
              </w:rPr>
              <w:t>.</w:t>
            </w:r>
          </w:p>
          <w:p w14:paraId="4A749A47" w14:textId="77777777" w:rsidR="002647FF" w:rsidRPr="002647FF" w:rsidRDefault="002647FF" w:rsidP="00516E6B">
            <w:pPr>
              <w:rPr>
                <w:rFonts w:ascii="Arial" w:hAnsi="Arial" w:cs="Arial"/>
                <w:color w:val="FFFFFF" w:themeColor="background1"/>
                <w:sz w:val="20"/>
                <w:szCs w:val="20"/>
              </w:rPr>
            </w:pPr>
          </w:p>
        </w:tc>
      </w:tr>
    </w:tbl>
    <w:p w14:paraId="46DEBC50" w14:textId="77777777" w:rsidR="00136196" w:rsidRPr="00A0366A" w:rsidRDefault="00136196" w:rsidP="00A0366A"/>
    <w:p w14:paraId="69EB2885" w14:textId="77777777" w:rsidR="00136196" w:rsidRPr="00DA6F09" w:rsidRDefault="00136196" w:rsidP="00136196">
      <w:pPr>
        <w:rPr>
          <w:rFonts w:ascii="Arial" w:hAnsi="Arial" w:cs="Arial"/>
          <w:sz w:val="20"/>
          <w:szCs w:val="20"/>
        </w:rPr>
      </w:pPr>
    </w:p>
    <w:p w14:paraId="7D7E5FE3" w14:textId="77777777" w:rsidR="00136196" w:rsidRPr="00DA6F09" w:rsidRDefault="00136196" w:rsidP="00136196">
      <w:pPr>
        <w:rPr>
          <w:rFonts w:ascii="Arial" w:hAnsi="Arial" w:cs="Arial"/>
          <w:sz w:val="20"/>
          <w:szCs w:val="20"/>
        </w:rPr>
      </w:pPr>
    </w:p>
    <w:p w14:paraId="7431850B" w14:textId="77777777" w:rsidR="00136196" w:rsidRPr="00DA6F09" w:rsidRDefault="00136196" w:rsidP="00136196">
      <w:pPr>
        <w:rPr>
          <w:rFonts w:ascii="Arial" w:hAnsi="Arial" w:cs="Arial"/>
          <w:sz w:val="20"/>
          <w:szCs w:val="20"/>
        </w:rPr>
      </w:pPr>
    </w:p>
    <w:p w14:paraId="70D16153" w14:textId="77777777" w:rsidR="00EE5072" w:rsidRPr="00DA6F09" w:rsidRDefault="00972926">
      <w:pPr>
        <w:rPr>
          <w:rFonts w:ascii="Arial" w:hAnsi="Arial" w:cs="Arial"/>
          <w:sz w:val="20"/>
          <w:szCs w:val="20"/>
        </w:rPr>
      </w:pPr>
    </w:p>
    <w:sectPr w:rsidR="00EE5072" w:rsidRPr="00DA6F09">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y Chu" w:date="2021-10-21T21:32:00Z" w:initials="JC">
    <w:p w14:paraId="66550F53" w14:textId="1EB1E198" w:rsidR="009E3243" w:rsidRDefault="000B7DD1">
      <w:pPr>
        <w:pStyle w:val="CommentText"/>
      </w:pPr>
      <w:r>
        <w:rPr>
          <w:rStyle w:val="CommentReference"/>
        </w:rPr>
        <w:annotationRef/>
      </w:r>
      <w:r>
        <w:t xml:space="preserve">This statement makes it appear that the subject’s information was already collected and </w:t>
      </w:r>
      <w:proofErr w:type="gramStart"/>
      <w:r>
        <w:t>entered into</w:t>
      </w:r>
      <w:proofErr w:type="gramEnd"/>
      <w:r>
        <w:t xml:space="preserve"> the registry – please clarify or revise.</w:t>
      </w:r>
    </w:p>
  </w:comment>
  <w:comment w:id="1" w:author="Microsoft Office User" w:date="2021-12-28T14:15:00Z" w:initials="MOU">
    <w:p w14:paraId="0BD5A0D3" w14:textId="458150A2" w:rsidR="009E3243" w:rsidRDefault="009E3243">
      <w:pPr>
        <w:pStyle w:val="CommentText"/>
      </w:pPr>
      <w:r>
        <w:rPr>
          <w:rStyle w:val="CommentReference"/>
        </w:rPr>
        <w:annotationRef/>
      </w:r>
      <w:r>
        <w:t xml:space="preserve">Some potential participants will have consented and entered their contact information directly into the database as we will have website integration (CCR website </w:t>
      </w:r>
      <w:r>
        <w:sym w:font="Wingdings" w:char="F0E0"/>
      </w:r>
      <w:r>
        <w:t xml:space="preserve"> potential participant database).  Additionally, some potential participants may already be in our database from previous conversations we’ve had with them.</w:t>
      </w:r>
    </w:p>
  </w:comment>
  <w:comment w:id="2" w:author="Joy Chu" w:date="2021-10-21T21:33:00Z" w:initials="JC">
    <w:p w14:paraId="7B3D47AF" w14:textId="7C7B85B4" w:rsidR="000B7DD1" w:rsidRDefault="000B7DD1" w:rsidP="000B7DD1">
      <w:pPr>
        <w:pStyle w:val="CommentText"/>
      </w:pPr>
      <w:r>
        <w:rPr>
          <w:rStyle w:val="CommentReference"/>
        </w:rPr>
        <w:annotationRef/>
      </w:r>
      <w:r>
        <w:t xml:space="preserve">This statement makes it appear that the subject’s information was already collected and </w:t>
      </w:r>
      <w:proofErr w:type="gramStart"/>
      <w:r>
        <w:t>entered into</w:t>
      </w:r>
      <w:proofErr w:type="gramEnd"/>
      <w:r>
        <w:t xml:space="preserve"> the registry – please clarify or revise.</w:t>
      </w:r>
    </w:p>
    <w:p w14:paraId="2290464F" w14:textId="78F409DE" w:rsidR="000B7DD1" w:rsidRDefault="000B7DD1">
      <w:pPr>
        <w:pStyle w:val="CommentText"/>
      </w:pPr>
    </w:p>
  </w:comment>
  <w:comment w:id="3" w:author="Microsoft Office User" w:date="2021-12-28T14:19:00Z" w:initials="MOU">
    <w:p w14:paraId="7B26E6E0" w14:textId="67316AFE" w:rsidR="009E3243" w:rsidRDefault="009E3243">
      <w:pPr>
        <w:pStyle w:val="CommentText"/>
      </w:pPr>
      <w:r>
        <w:rPr>
          <w:rStyle w:val="CommentReference"/>
        </w:rPr>
        <w:annotationRef/>
      </w:r>
      <w:r>
        <w:t xml:space="preserve">Some potential participants will have consented and entered their contact information directly into the database as we will have website integration (CCR website </w:t>
      </w:r>
      <w:r>
        <w:sym w:font="Wingdings" w:char="F0E0"/>
      </w:r>
      <w:r>
        <w:t xml:space="preserve"> potential participant database).  Additionally, some potential participants may already be in our database from previous conversations we’ve had with them.</w:t>
      </w:r>
    </w:p>
  </w:comment>
  <w:comment w:id="4" w:author="Joy Chu" w:date="2021-10-21T21:34:00Z" w:initials="JC">
    <w:p w14:paraId="17CF1BC4" w14:textId="2232AE49" w:rsidR="000B7DD1" w:rsidRDefault="000B7DD1">
      <w:pPr>
        <w:pStyle w:val="CommentText"/>
      </w:pPr>
      <w:r>
        <w:rPr>
          <w:rStyle w:val="CommentReference"/>
        </w:rPr>
        <w:annotationRef/>
      </w:r>
      <w:r>
        <w:t>Provide a copy of the form.</w:t>
      </w:r>
    </w:p>
  </w:comment>
  <w:comment w:id="5" w:author="Microsoft Office User" w:date="2021-12-28T14:20:00Z" w:initials="MOU">
    <w:p w14:paraId="426625F2" w14:textId="757257C1" w:rsidR="00094683" w:rsidRDefault="00094683">
      <w:pPr>
        <w:pStyle w:val="CommentText"/>
      </w:pPr>
      <w:r>
        <w:rPr>
          <w:rStyle w:val="CommentReference"/>
        </w:rPr>
        <w:annotationRef/>
      </w:r>
      <w:r>
        <w:t xml:space="preserve">This would be part of a specific research study’s procedures and will not be requested for the purpose of this database.  We’re just asking a “yes or no question” if they would be open to this, if needed for a specific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50F53" w15:done="0"/>
  <w15:commentEx w15:paraId="0BD5A0D3" w15:paraIdParent="66550F53" w15:done="0"/>
  <w15:commentEx w15:paraId="2290464F" w15:done="0"/>
  <w15:commentEx w15:paraId="7B26E6E0" w15:paraIdParent="2290464F" w15:done="0"/>
  <w15:commentEx w15:paraId="17CF1BC4" w15:done="0"/>
  <w15:commentEx w15:paraId="426625F2" w15:paraIdParent="17CF1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5AD5" w16cex:dateUtc="2021-10-22T04:32:00Z"/>
  <w16cex:commentExtensible w16cex:durableId="25759A91" w16cex:dateUtc="2021-12-28T22:15:00Z"/>
  <w16cex:commentExtensible w16cex:durableId="251C5B37" w16cex:dateUtc="2021-10-22T04:33:00Z"/>
  <w16cex:commentExtensible w16cex:durableId="25759B87" w16cex:dateUtc="2021-12-28T22:19:00Z"/>
  <w16cex:commentExtensible w16cex:durableId="251C5B7F" w16cex:dateUtc="2021-10-22T04:34:00Z"/>
  <w16cex:commentExtensible w16cex:durableId="25759BB3" w16cex:dateUtc="2021-12-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50F53" w16cid:durableId="251C5AD5"/>
  <w16cid:commentId w16cid:paraId="0BD5A0D3" w16cid:durableId="25759A91"/>
  <w16cid:commentId w16cid:paraId="2290464F" w16cid:durableId="251C5B37"/>
  <w16cid:commentId w16cid:paraId="7B26E6E0" w16cid:durableId="25759B87"/>
  <w16cid:commentId w16cid:paraId="17CF1BC4" w16cid:durableId="251C5B7F"/>
  <w16cid:commentId w16cid:paraId="426625F2" w16cid:durableId="25759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3056" w14:textId="77777777" w:rsidR="00972926" w:rsidRDefault="00972926" w:rsidP="00FA0E4B">
      <w:r>
        <w:separator/>
      </w:r>
    </w:p>
  </w:endnote>
  <w:endnote w:type="continuationSeparator" w:id="0">
    <w:p w14:paraId="7392A760" w14:textId="77777777" w:rsidR="00972926" w:rsidRDefault="00972926" w:rsidP="00FA0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642911"/>
      <w:docPartObj>
        <w:docPartGallery w:val="Page Numbers (Bottom of Page)"/>
        <w:docPartUnique/>
      </w:docPartObj>
    </w:sdtPr>
    <w:sdtEndPr>
      <w:rPr>
        <w:rStyle w:val="PageNumber"/>
      </w:rPr>
    </w:sdtEndPr>
    <w:sdtContent>
      <w:p w14:paraId="5126ADDB" w14:textId="1C9612ED" w:rsidR="002647FF" w:rsidRDefault="002647FF" w:rsidP="00DF0C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84A49" w14:textId="77777777" w:rsidR="002647FF" w:rsidRDefault="002647FF" w:rsidP="002647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732859"/>
      <w:docPartObj>
        <w:docPartGallery w:val="Page Numbers (Bottom of Page)"/>
        <w:docPartUnique/>
      </w:docPartObj>
    </w:sdtPr>
    <w:sdtEndPr>
      <w:rPr>
        <w:rStyle w:val="PageNumber"/>
      </w:rPr>
    </w:sdtEndPr>
    <w:sdtContent>
      <w:p w14:paraId="3886376A" w14:textId="585119DE" w:rsidR="002647FF" w:rsidRDefault="002647FF" w:rsidP="00DF0C01">
        <w:pPr>
          <w:pStyle w:val="Footer"/>
          <w:framePr w:wrap="none" w:vAnchor="text" w:hAnchor="margin" w:xAlign="right" w:y="1"/>
          <w:rPr>
            <w:rStyle w:val="PageNumber"/>
          </w:rPr>
        </w:pPr>
        <w:r w:rsidRPr="002647FF">
          <w:rPr>
            <w:rStyle w:val="PageNumber"/>
            <w:rFonts w:ascii="Arial" w:hAnsi="Arial" w:cs="Arial"/>
            <w:color w:val="5B9BD5" w:themeColor="accent1"/>
            <w:sz w:val="24"/>
            <w:szCs w:val="24"/>
          </w:rPr>
          <w:fldChar w:fldCharType="begin"/>
        </w:r>
        <w:r w:rsidRPr="002647FF">
          <w:rPr>
            <w:rStyle w:val="PageNumber"/>
            <w:rFonts w:ascii="Arial" w:hAnsi="Arial" w:cs="Arial"/>
            <w:color w:val="5B9BD5" w:themeColor="accent1"/>
            <w:sz w:val="24"/>
            <w:szCs w:val="24"/>
          </w:rPr>
          <w:instrText xml:space="preserve"> PAGE </w:instrText>
        </w:r>
        <w:r w:rsidRPr="002647FF">
          <w:rPr>
            <w:rStyle w:val="PageNumber"/>
            <w:rFonts w:ascii="Arial" w:hAnsi="Arial" w:cs="Arial"/>
            <w:color w:val="5B9BD5" w:themeColor="accent1"/>
            <w:sz w:val="24"/>
            <w:szCs w:val="24"/>
          </w:rPr>
          <w:fldChar w:fldCharType="separate"/>
        </w:r>
        <w:r w:rsidRPr="002647FF">
          <w:rPr>
            <w:rStyle w:val="PageNumber"/>
            <w:rFonts w:ascii="Arial" w:hAnsi="Arial" w:cs="Arial"/>
            <w:noProof/>
            <w:color w:val="5B9BD5" w:themeColor="accent1"/>
            <w:sz w:val="24"/>
            <w:szCs w:val="24"/>
          </w:rPr>
          <w:t>1</w:t>
        </w:r>
        <w:r w:rsidRPr="002647FF">
          <w:rPr>
            <w:rStyle w:val="PageNumber"/>
            <w:rFonts w:ascii="Arial" w:hAnsi="Arial" w:cs="Arial"/>
            <w:color w:val="5B9BD5" w:themeColor="accent1"/>
            <w:sz w:val="24"/>
            <w:szCs w:val="24"/>
          </w:rPr>
          <w:fldChar w:fldCharType="end"/>
        </w:r>
      </w:p>
    </w:sdtContent>
  </w:sdt>
  <w:p w14:paraId="7E0FA051" w14:textId="2C42F80F" w:rsidR="002647FF" w:rsidRPr="00625253" w:rsidRDefault="00625253" w:rsidP="002647FF">
    <w:pPr>
      <w:pStyle w:val="Footer"/>
      <w:ind w:right="360"/>
      <w:rPr>
        <w:rFonts w:ascii="Arial" w:hAnsi="Arial" w:cs="Arial"/>
        <w:color w:val="0070C0"/>
      </w:rPr>
    </w:pPr>
    <w:r w:rsidRPr="00625253">
      <w:rPr>
        <w:rFonts w:ascii="Arial" w:hAnsi="Arial" w:cs="Arial"/>
        <w:color w:val="0070C0"/>
      </w:rPr>
      <w:t>V</w:t>
    </w:r>
    <w:r w:rsidR="007D4072">
      <w:rPr>
        <w:rFonts w:ascii="Arial" w:hAnsi="Arial" w:cs="Arial"/>
        <w:color w:val="0070C0"/>
      </w:rPr>
      <w:t>3</w:t>
    </w:r>
    <w:r w:rsidRPr="00625253">
      <w:rPr>
        <w:rFonts w:ascii="Arial" w:hAnsi="Arial" w:cs="Arial"/>
        <w:color w:val="0070C0"/>
      </w:rPr>
      <w:t xml:space="preserve">, </w:t>
    </w:r>
    <w:r w:rsidR="007D4072">
      <w:rPr>
        <w:rFonts w:ascii="Arial" w:hAnsi="Arial" w:cs="Arial"/>
        <w:color w:val="0070C0"/>
      </w:rPr>
      <w:t>28DEC</w:t>
    </w:r>
    <w:r w:rsidRPr="00625253">
      <w:rPr>
        <w:rFonts w:ascii="Arial" w:hAnsi="Arial" w:cs="Arial"/>
        <w:color w:val="0070C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687A" w14:textId="77777777" w:rsidR="00972926" w:rsidRDefault="00972926" w:rsidP="00FA0E4B">
      <w:r>
        <w:separator/>
      </w:r>
    </w:p>
  </w:footnote>
  <w:footnote w:type="continuationSeparator" w:id="0">
    <w:p w14:paraId="50F7D23B" w14:textId="77777777" w:rsidR="00972926" w:rsidRDefault="00972926" w:rsidP="00FA0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6158" w14:textId="77777777" w:rsidR="00FA0E4B" w:rsidRDefault="00FA0E4B">
    <w:pPr>
      <w:pStyle w:val="Header"/>
    </w:pPr>
    <w:r w:rsidRPr="00FA0E4B">
      <w:rPr>
        <w:noProof/>
      </w:rPr>
      <w:drawing>
        <wp:inline distT="0" distB="0" distL="0" distR="0" wp14:anchorId="70D16159" wp14:editId="70D1615A">
          <wp:extent cx="2620289" cy="415126"/>
          <wp:effectExtent l="0" t="0" r="0" b="4445"/>
          <wp:docPr id="2" name="Picture 2" descr="C:\Users\efisher\AppData\Local\Microsoft\Windows\INetCache\Content.Outlook\TN1RHPS7\CCR Blue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isher\AppData\Local\Microsoft\Windows\INetCache\Content.Outlook\TN1RHPS7\CCR Blue JPE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4727" cy="4348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3130"/>
    <w:multiLevelType w:val="hybridMultilevel"/>
    <w:tmpl w:val="9AAA015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41498"/>
    <w:multiLevelType w:val="hybridMultilevel"/>
    <w:tmpl w:val="3358123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06AFF"/>
    <w:multiLevelType w:val="hybridMultilevel"/>
    <w:tmpl w:val="21983C3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547A6"/>
    <w:multiLevelType w:val="hybridMultilevel"/>
    <w:tmpl w:val="7D7C72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976685"/>
    <w:multiLevelType w:val="hybridMultilevel"/>
    <w:tmpl w:val="31A613CE"/>
    <w:lvl w:ilvl="0" w:tplc="E292AEDC">
      <w:start w:val="1"/>
      <w:numFmt w:val="upperLetter"/>
      <w:lvlText w:val="%1."/>
      <w:lvlJc w:val="left"/>
      <w:pPr>
        <w:ind w:left="720" w:hanging="360"/>
      </w:pPr>
      <w:rPr>
        <w:i w:val="0"/>
        <w:iCs/>
      </w:rPr>
    </w:lvl>
    <w:lvl w:ilvl="1" w:tplc="11E85D48">
      <w:start w:val="1"/>
      <w:numFmt w:val="lowerRoman"/>
      <w:lvlText w:val="%2."/>
      <w:lvlJc w:val="right"/>
      <w:pPr>
        <w:ind w:left="1440" w:hanging="360"/>
      </w:pPr>
      <w:rPr>
        <w:i w:val="0"/>
        <w:i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23AB4"/>
    <w:multiLevelType w:val="hybridMultilevel"/>
    <w:tmpl w:val="A46C3982"/>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43A91"/>
    <w:multiLevelType w:val="hybridMultilevel"/>
    <w:tmpl w:val="3A1CD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F7292"/>
    <w:multiLevelType w:val="hybridMultilevel"/>
    <w:tmpl w:val="5A42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B32D4"/>
    <w:multiLevelType w:val="hybridMultilevel"/>
    <w:tmpl w:val="3BD0047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80935"/>
    <w:multiLevelType w:val="hybridMultilevel"/>
    <w:tmpl w:val="C9AA19A8"/>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C7A1E"/>
    <w:multiLevelType w:val="hybridMultilevel"/>
    <w:tmpl w:val="7D7C72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CF3CEE"/>
    <w:multiLevelType w:val="hybridMultilevel"/>
    <w:tmpl w:val="57E09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C3589"/>
    <w:multiLevelType w:val="hybridMultilevel"/>
    <w:tmpl w:val="530688C6"/>
    <w:lvl w:ilvl="0" w:tplc="BE4607C0">
      <w:start w:val="1"/>
      <w:numFmt w:val="decimal"/>
      <w:lvlText w:val="%1."/>
      <w:lvlJc w:val="left"/>
      <w:pPr>
        <w:tabs>
          <w:tab w:val="num" w:pos="360"/>
        </w:tabs>
        <w:ind w:left="360" w:hanging="360"/>
      </w:pPr>
      <w:rPr>
        <w:rFonts w:ascii="Arial" w:eastAsia="Times New Roman" w:hAnsi="Arial" w:cs="Arial" w:hint="default"/>
        <w:b/>
        <w:i w:val="0"/>
      </w:rPr>
    </w:lvl>
    <w:lvl w:ilvl="1" w:tplc="C67CFBAE">
      <w:start w:val="1"/>
      <w:numFmt w:val="lowerLetter"/>
      <w:lvlText w:val="%2."/>
      <w:lvlJc w:val="left"/>
      <w:pPr>
        <w:tabs>
          <w:tab w:val="num" w:pos="1170"/>
        </w:tabs>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6A0B6E4D"/>
    <w:multiLevelType w:val="hybridMultilevel"/>
    <w:tmpl w:val="F12A6CD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C1A27"/>
    <w:multiLevelType w:val="hybridMultilevel"/>
    <w:tmpl w:val="13724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31E68"/>
    <w:multiLevelType w:val="hybridMultilevel"/>
    <w:tmpl w:val="D88CE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41F19"/>
    <w:multiLevelType w:val="hybridMultilevel"/>
    <w:tmpl w:val="93E41ABC"/>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41639"/>
    <w:multiLevelType w:val="hybridMultilevel"/>
    <w:tmpl w:val="847268EE"/>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
  </w:num>
  <w:num w:numId="4">
    <w:abstractNumId w:val="15"/>
  </w:num>
  <w:num w:numId="5">
    <w:abstractNumId w:val="17"/>
  </w:num>
  <w:num w:numId="6">
    <w:abstractNumId w:val="2"/>
  </w:num>
  <w:num w:numId="7">
    <w:abstractNumId w:val="11"/>
  </w:num>
  <w:num w:numId="8">
    <w:abstractNumId w:val="4"/>
  </w:num>
  <w:num w:numId="9">
    <w:abstractNumId w:val="13"/>
  </w:num>
  <w:num w:numId="10">
    <w:abstractNumId w:val="14"/>
  </w:num>
  <w:num w:numId="11">
    <w:abstractNumId w:val="6"/>
  </w:num>
  <w:num w:numId="12">
    <w:abstractNumId w:val="3"/>
  </w:num>
  <w:num w:numId="13">
    <w:abstractNumId w:val="5"/>
  </w:num>
  <w:num w:numId="14">
    <w:abstractNumId w:val="16"/>
  </w:num>
  <w:num w:numId="15">
    <w:abstractNumId w:val="9"/>
  </w:num>
  <w:num w:numId="16">
    <w:abstractNumId w:val="0"/>
  </w:num>
  <w:num w:numId="17">
    <w:abstractNumId w:val="8"/>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Chu">
    <w15:presenceInfo w15:providerId="AD" w15:userId="S::joyc2@ad.uci.edu::ff27abb0-2b35-4eb9-b364-ebdb7d953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4B"/>
    <w:rsid w:val="00032598"/>
    <w:rsid w:val="000559B6"/>
    <w:rsid w:val="00061DA7"/>
    <w:rsid w:val="00094683"/>
    <w:rsid w:val="000B1718"/>
    <w:rsid w:val="000B7DD1"/>
    <w:rsid w:val="0011007A"/>
    <w:rsid w:val="00114326"/>
    <w:rsid w:val="00136196"/>
    <w:rsid w:val="00171565"/>
    <w:rsid w:val="001A064F"/>
    <w:rsid w:val="00231E7E"/>
    <w:rsid w:val="002647FF"/>
    <w:rsid w:val="002B5124"/>
    <w:rsid w:val="002C0E53"/>
    <w:rsid w:val="002C2F4A"/>
    <w:rsid w:val="00377170"/>
    <w:rsid w:val="00391027"/>
    <w:rsid w:val="003B584D"/>
    <w:rsid w:val="003C0E73"/>
    <w:rsid w:val="003F5A64"/>
    <w:rsid w:val="00453590"/>
    <w:rsid w:val="004602F1"/>
    <w:rsid w:val="004A7753"/>
    <w:rsid w:val="004C4198"/>
    <w:rsid w:val="005137DA"/>
    <w:rsid w:val="00516E6B"/>
    <w:rsid w:val="005920CB"/>
    <w:rsid w:val="005A4A4F"/>
    <w:rsid w:val="005A4E20"/>
    <w:rsid w:val="00625253"/>
    <w:rsid w:val="00684C74"/>
    <w:rsid w:val="006A360A"/>
    <w:rsid w:val="006C7C8C"/>
    <w:rsid w:val="006D795E"/>
    <w:rsid w:val="006F1D34"/>
    <w:rsid w:val="00704509"/>
    <w:rsid w:val="00716D90"/>
    <w:rsid w:val="00777782"/>
    <w:rsid w:val="007A6E9F"/>
    <w:rsid w:val="007C627E"/>
    <w:rsid w:val="007D4072"/>
    <w:rsid w:val="00847A63"/>
    <w:rsid w:val="00894A0E"/>
    <w:rsid w:val="008C65B0"/>
    <w:rsid w:val="008D51DA"/>
    <w:rsid w:val="009259AF"/>
    <w:rsid w:val="00964462"/>
    <w:rsid w:val="00972926"/>
    <w:rsid w:val="009747C6"/>
    <w:rsid w:val="009E3243"/>
    <w:rsid w:val="009E4259"/>
    <w:rsid w:val="009F4CE3"/>
    <w:rsid w:val="00A0366A"/>
    <w:rsid w:val="00AE10A6"/>
    <w:rsid w:val="00B016FB"/>
    <w:rsid w:val="00BE5D09"/>
    <w:rsid w:val="00BF38D4"/>
    <w:rsid w:val="00BF6688"/>
    <w:rsid w:val="00C006C1"/>
    <w:rsid w:val="00C27D86"/>
    <w:rsid w:val="00C32C26"/>
    <w:rsid w:val="00CA1CD2"/>
    <w:rsid w:val="00CF6CA0"/>
    <w:rsid w:val="00D36A81"/>
    <w:rsid w:val="00DA6F09"/>
    <w:rsid w:val="00DD45DA"/>
    <w:rsid w:val="00E07BFD"/>
    <w:rsid w:val="00E95577"/>
    <w:rsid w:val="00EA0EED"/>
    <w:rsid w:val="00EA7205"/>
    <w:rsid w:val="00EB6276"/>
    <w:rsid w:val="00EC2689"/>
    <w:rsid w:val="00EC5E6C"/>
    <w:rsid w:val="00FA0A2B"/>
    <w:rsid w:val="00FA0E4B"/>
    <w:rsid w:val="00FC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6153"/>
  <w15:chartTrackingRefBased/>
  <w15:docId w15:val="{2BA851EA-555D-497E-91CE-0B2B89ED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9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E4B"/>
    <w:pPr>
      <w:tabs>
        <w:tab w:val="center" w:pos="4680"/>
        <w:tab w:val="right" w:pos="9360"/>
      </w:tabs>
    </w:pPr>
  </w:style>
  <w:style w:type="character" w:customStyle="1" w:styleId="HeaderChar">
    <w:name w:val="Header Char"/>
    <w:basedOn w:val="DefaultParagraphFont"/>
    <w:link w:val="Header"/>
    <w:uiPriority w:val="99"/>
    <w:rsid w:val="00FA0E4B"/>
  </w:style>
  <w:style w:type="paragraph" w:styleId="Footer">
    <w:name w:val="footer"/>
    <w:basedOn w:val="Normal"/>
    <w:link w:val="FooterChar"/>
    <w:uiPriority w:val="99"/>
    <w:unhideWhenUsed/>
    <w:rsid w:val="00FA0E4B"/>
    <w:pPr>
      <w:tabs>
        <w:tab w:val="center" w:pos="4680"/>
        <w:tab w:val="right" w:pos="9360"/>
      </w:tabs>
    </w:pPr>
  </w:style>
  <w:style w:type="character" w:customStyle="1" w:styleId="FooterChar">
    <w:name w:val="Footer Char"/>
    <w:basedOn w:val="DefaultParagraphFont"/>
    <w:link w:val="Footer"/>
    <w:uiPriority w:val="99"/>
    <w:rsid w:val="00FA0E4B"/>
  </w:style>
  <w:style w:type="paragraph" w:styleId="ListParagraph">
    <w:name w:val="List Paragraph"/>
    <w:basedOn w:val="Normal"/>
    <w:uiPriority w:val="99"/>
    <w:qFormat/>
    <w:rsid w:val="00136196"/>
    <w:pPr>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D5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647FF"/>
  </w:style>
  <w:style w:type="character" w:styleId="CommentReference">
    <w:name w:val="annotation reference"/>
    <w:basedOn w:val="DefaultParagraphFont"/>
    <w:uiPriority w:val="99"/>
    <w:semiHidden/>
    <w:unhideWhenUsed/>
    <w:rsid w:val="000B7DD1"/>
    <w:rPr>
      <w:sz w:val="16"/>
      <w:szCs w:val="16"/>
    </w:rPr>
  </w:style>
  <w:style w:type="paragraph" w:styleId="CommentText">
    <w:name w:val="annotation text"/>
    <w:basedOn w:val="Normal"/>
    <w:link w:val="CommentTextChar"/>
    <w:uiPriority w:val="99"/>
    <w:semiHidden/>
    <w:unhideWhenUsed/>
    <w:rsid w:val="000B7DD1"/>
    <w:rPr>
      <w:sz w:val="20"/>
      <w:szCs w:val="20"/>
    </w:rPr>
  </w:style>
  <w:style w:type="character" w:customStyle="1" w:styleId="CommentTextChar">
    <w:name w:val="Comment Text Char"/>
    <w:basedOn w:val="DefaultParagraphFont"/>
    <w:link w:val="CommentText"/>
    <w:uiPriority w:val="99"/>
    <w:semiHidden/>
    <w:rsid w:val="000B7DD1"/>
    <w:rPr>
      <w:sz w:val="20"/>
      <w:szCs w:val="20"/>
    </w:rPr>
  </w:style>
  <w:style w:type="paragraph" w:styleId="CommentSubject">
    <w:name w:val="annotation subject"/>
    <w:basedOn w:val="CommentText"/>
    <w:next w:val="CommentText"/>
    <w:link w:val="CommentSubjectChar"/>
    <w:uiPriority w:val="99"/>
    <w:semiHidden/>
    <w:unhideWhenUsed/>
    <w:rsid w:val="000B7DD1"/>
    <w:rPr>
      <w:b/>
      <w:bCs/>
    </w:rPr>
  </w:style>
  <w:style w:type="character" w:customStyle="1" w:styleId="CommentSubjectChar">
    <w:name w:val="Comment Subject Char"/>
    <w:basedOn w:val="CommentTextChar"/>
    <w:link w:val="CommentSubject"/>
    <w:uiPriority w:val="99"/>
    <w:semiHidden/>
    <w:rsid w:val="000B7DD1"/>
    <w:rPr>
      <w:b/>
      <w:bCs/>
      <w:sz w:val="20"/>
      <w:szCs w:val="20"/>
    </w:rPr>
  </w:style>
  <w:style w:type="paragraph" w:styleId="Revision">
    <w:name w:val="Revision"/>
    <w:hidden/>
    <w:uiPriority w:val="99"/>
    <w:semiHidden/>
    <w:rsid w:val="00094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7F0C8-2A2B-8144-AFBA-8D84DA5B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 Irvine Health</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Pitcher, Erika</dc:creator>
  <cp:keywords/>
  <dc:description/>
  <cp:lastModifiedBy>Microsoft Office User</cp:lastModifiedBy>
  <cp:revision>3</cp:revision>
  <dcterms:created xsi:type="dcterms:W3CDTF">2022-01-19T17:51:00Z</dcterms:created>
  <dcterms:modified xsi:type="dcterms:W3CDTF">2022-01-19T17:52:00Z</dcterms:modified>
</cp:coreProperties>
</file>